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6279BA" w14:textId="77777777" w:rsidR="00C77465" w:rsidRPr="007E5D65" w:rsidRDefault="00C77465" w:rsidP="007E5D65">
      <w:pPr>
        <w:spacing w:line="360" w:lineRule="auto"/>
        <w:rPr>
          <w:rFonts w:ascii="Times New Roman" w:hAnsi="Times New Roman" w:cs="Times New Roman"/>
        </w:rPr>
      </w:pPr>
    </w:p>
    <w:p w14:paraId="5BE49D40" w14:textId="77777777" w:rsidR="00C77465" w:rsidRPr="007E5D65" w:rsidRDefault="00C77465" w:rsidP="007E5D65">
      <w:pPr>
        <w:spacing w:line="360" w:lineRule="auto"/>
        <w:rPr>
          <w:rFonts w:ascii="Times New Roman" w:hAnsi="Times New Roman" w:cs="Times New Roman"/>
        </w:rPr>
      </w:pPr>
    </w:p>
    <w:p w14:paraId="6C71816E" w14:textId="77777777" w:rsidR="00C77465" w:rsidRPr="007E5D65" w:rsidRDefault="00C77465" w:rsidP="007E5D65">
      <w:pPr>
        <w:spacing w:line="360" w:lineRule="auto"/>
        <w:rPr>
          <w:rFonts w:ascii="Times New Roman" w:hAnsi="Times New Roman" w:cs="Times New Roman"/>
        </w:rPr>
      </w:pPr>
    </w:p>
    <w:p w14:paraId="597F495A" w14:textId="77777777" w:rsidR="00C77465" w:rsidRPr="007E5D65" w:rsidRDefault="00C77465" w:rsidP="007E5D65">
      <w:pPr>
        <w:spacing w:line="360" w:lineRule="auto"/>
        <w:rPr>
          <w:rFonts w:ascii="Times New Roman" w:hAnsi="Times New Roman" w:cs="Times New Roman"/>
        </w:rPr>
      </w:pPr>
    </w:p>
    <w:p w14:paraId="032DED39" w14:textId="77777777" w:rsidR="00C77465" w:rsidRPr="007E5D65" w:rsidRDefault="00C77465" w:rsidP="007E5D65">
      <w:pPr>
        <w:spacing w:line="360" w:lineRule="auto"/>
        <w:rPr>
          <w:rFonts w:ascii="Times New Roman" w:hAnsi="Times New Roman" w:cs="Times New Roman"/>
        </w:rPr>
      </w:pPr>
    </w:p>
    <w:p w14:paraId="13F249EC" w14:textId="77777777" w:rsidR="00C77465" w:rsidRPr="007E5D65" w:rsidRDefault="00C77465" w:rsidP="007E5D65">
      <w:pPr>
        <w:spacing w:line="360" w:lineRule="auto"/>
        <w:rPr>
          <w:rFonts w:ascii="Times New Roman" w:hAnsi="Times New Roman" w:cs="Times New Roman"/>
        </w:rPr>
      </w:pPr>
    </w:p>
    <w:p w14:paraId="510AAEA3" w14:textId="77777777" w:rsidR="00C77465" w:rsidRPr="007E5D65" w:rsidRDefault="00C77465" w:rsidP="007E5D65">
      <w:pPr>
        <w:spacing w:line="360" w:lineRule="auto"/>
        <w:rPr>
          <w:rFonts w:ascii="Times New Roman" w:hAnsi="Times New Roman" w:cs="Times New Roman"/>
        </w:rPr>
      </w:pPr>
    </w:p>
    <w:p w14:paraId="21DA9422" w14:textId="77777777" w:rsidR="00C77465" w:rsidRPr="007E5D65" w:rsidRDefault="00C77465" w:rsidP="007E5D65">
      <w:pPr>
        <w:spacing w:line="360" w:lineRule="auto"/>
        <w:rPr>
          <w:rFonts w:ascii="Times New Roman" w:hAnsi="Times New Roman" w:cs="Times New Roman"/>
        </w:rPr>
      </w:pPr>
    </w:p>
    <w:p w14:paraId="5971ABED" w14:textId="77777777" w:rsidR="00C77465" w:rsidRPr="007E5D65" w:rsidRDefault="00C77465" w:rsidP="007E5D65">
      <w:pPr>
        <w:spacing w:line="360" w:lineRule="auto"/>
        <w:rPr>
          <w:rFonts w:ascii="Times New Roman" w:hAnsi="Times New Roman" w:cs="Times New Roman"/>
        </w:rPr>
      </w:pPr>
    </w:p>
    <w:p w14:paraId="78DD7930" w14:textId="77777777" w:rsidR="00C77465" w:rsidRPr="007E5D65" w:rsidRDefault="00C77465" w:rsidP="007E5D65">
      <w:pPr>
        <w:spacing w:line="360" w:lineRule="auto"/>
        <w:rPr>
          <w:rFonts w:ascii="Times New Roman" w:hAnsi="Times New Roman" w:cs="Times New Roman"/>
        </w:rPr>
      </w:pPr>
    </w:p>
    <w:p w14:paraId="637F1B53" w14:textId="77777777" w:rsidR="00C77465" w:rsidRPr="007E5D65" w:rsidRDefault="00C77465" w:rsidP="007E5D65">
      <w:pPr>
        <w:spacing w:line="360" w:lineRule="auto"/>
        <w:rPr>
          <w:rFonts w:ascii="Times New Roman" w:hAnsi="Times New Roman" w:cs="Times New Roman"/>
        </w:rPr>
      </w:pPr>
    </w:p>
    <w:p w14:paraId="1E4826C8" w14:textId="77777777" w:rsidR="00C77465" w:rsidRPr="007E5D65" w:rsidRDefault="00C77465" w:rsidP="007E5D65">
      <w:pPr>
        <w:spacing w:line="360" w:lineRule="auto"/>
        <w:rPr>
          <w:rFonts w:ascii="Times New Roman" w:hAnsi="Times New Roman" w:cs="Times New Roman"/>
        </w:rPr>
      </w:pPr>
    </w:p>
    <w:p w14:paraId="51048226" w14:textId="77777777" w:rsidR="00C77465" w:rsidRPr="007E5D65" w:rsidRDefault="00C77465" w:rsidP="007E5D65">
      <w:pPr>
        <w:spacing w:line="360" w:lineRule="auto"/>
        <w:rPr>
          <w:rFonts w:ascii="Times New Roman" w:hAnsi="Times New Roman" w:cs="Times New Roman"/>
        </w:rPr>
      </w:pPr>
    </w:p>
    <w:p w14:paraId="3501CE30" w14:textId="77777777" w:rsidR="00C77465" w:rsidRPr="007E5D65" w:rsidRDefault="00C77465" w:rsidP="007E5D65">
      <w:pPr>
        <w:spacing w:line="360" w:lineRule="auto"/>
        <w:rPr>
          <w:rFonts w:ascii="Times New Roman" w:hAnsi="Times New Roman" w:cs="Times New Roman"/>
        </w:rPr>
      </w:pPr>
    </w:p>
    <w:p w14:paraId="214FCDDF" w14:textId="77777777" w:rsidR="00C77465" w:rsidRPr="007E5D65" w:rsidRDefault="00C77465" w:rsidP="007E5D65">
      <w:pPr>
        <w:spacing w:line="360" w:lineRule="auto"/>
        <w:rPr>
          <w:rFonts w:ascii="Times New Roman" w:hAnsi="Times New Roman" w:cs="Times New Roman"/>
        </w:rPr>
      </w:pPr>
    </w:p>
    <w:p w14:paraId="0D99B3F7" w14:textId="77777777" w:rsidR="00C77465" w:rsidRPr="007E5D65" w:rsidRDefault="007E5D65" w:rsidP="007E5D65">
      <w:pPr>
        <w:spacing w:line="360" w:lineRule="auto"/>
        <w:jc w:val="center"/>
        <w:rPr>
          <w:rFonts w:ascii="Times New Roman" w:hAnsi="Times New Roman" w:cs="Times New Roman"/>
          <w:sz w:val="36"/>
          <w:szCs w:val="36"/>
        </w:rPr>
      </w:pPr>
      <w:r w:rsidRPr="007E5D65">
        <w:rPr>
          <w:rFonts w:ascii="Times New Roman" w:hAnsi="Times New Roman" w:cs="Times New Roman"/>
          <w:sz w:val="36"/>
          <w:szCs w:val="36"/>
        </w:rPr>
        <w:t>A comparison of command-line raster map algebra frameworks</w:t>
      </w:r>
    </w:p>
    <w:p w14:paraId="5C99B6F0" w14:textId="77777777" w:rsidR="00C77465" w:rsidRPr="007E5D65" w:rsidRDefault="00C77465" w:rsidP="007E5D65">
      <w:pPr>
        <w:spacing w:line="360" w:lineRule="auto"/>
        <w:rPr>
          <w:rFonts w:ascii="Times New Roman" w:hAnsi="Times New Roman" w:cs="Times New Roman"/>
        </w:rPr>
      </w:pPr>
    </w:p>
    <w:p w14:paraId="100BF579" w14:textId="77777777" w:rsidR="00C77465" w:rsidRPr="007E5D65" w:rsidRDefault="00C77465" w:rsidP="007E5D65">
      <w:pPr>
        <w:spacing w:line="360" w:lineRule="auto"/>
        <w:rPr>
          <w:rFonts w:ascii="Times New Roman" w:hAnsi="Times New Roman" w:cs="Times New Roman"/>
        </w:rPr>
      </w:pPr>
    </w:p>
    <w:p w14:paraId="35D4E618" w14:textId="77777777" w:rsidR="00C77465" w:rsidRPr="007E5D65" w:rsidRDefault="00C77465" w:rsidP="007E5D65">
      <w:pPr>
        <w:spacing w:line="360" w:lineRule="auto"/>
        <w:rPr>
          <w:rFonts w:ascii="Times New Roman" w:hAnsi="Times New Roman" w:cs="Times New Roman"/>
        </w:rPr>
      </w:pPr>
    </w:p>
    <w:p w14:paraId="438BF6F8" w14:textId="77777777" w:rsidR="00C77465" w:rsidRPr="007E5D65" w:rsidRDefault="00C77465" w:rsidP="007E5D65">
      <w:pPr>
        <w:spacing w:line="360" w:lineRule="auto"/>
        <w:rPr>
          <w:rFonts w:ascii="Times New Roman" w:hAnsi="Times New Roman" w:cs="Times New Roman"/>
        </w:rPr>
      </w:pPr>
    </w:p>
    <w:p w14:paraId="6B8E502C" w14:textId="77777777" w:rsidR="00C77465" w:rsidRPr="007E5D65" w:rsidRDefault="00C77465" w:rsidP="007E5D65">
      <w:pPr>
        <w:spacing w:line="360" w:lineRule="auto"/>
        <w:rPr>
          <w:rFonts w:ascii="Times New Roman" w:hAnsi="Times New Roman" w:cs="Times New Roman"/>
        </w:rPr>
      </w:pPr>
    </w:p>
    <w:p w14:paraId="4DA69E25" w14:textId="77777777" w:rsidR="00C77465" w:rsidRPr="007E5D65" w:rsidRDefault="007E5D65" w:rsidP="007E5D65">
      <w:pPr>
        <w:spacing w:line="360" w:lineRule="auto"/>
        <w:jc w:val="center"/>
        <w:rPr>
          <w:rFonts w:ascii="Times New Roman" w:hAnsi="Times New Roman" w:cs="Times New Roman"/>
          <w:sz w:val="28"/>
          <w:szCs w:val="28"/>
        </w:rPr>
      </w:pPr>
      <w:r w:rsidRPr="007E5D65">
        <w:rPr>
          <w:rFonts w:ascii="Times New Roman" w:hAnsi="Times New Roman" w:cs="Times New Roman"/>
          <w:sz w:val="28"/>
          <w:szCs w:val="28"/>
        </w:rPr>
        <w:t>Lorenzo Booth</w:t>
      </w:r>
    </w:p>
    <w:p w14:paraId="0C0DDC84" w14:textId="77777777" w:rsidR="00C77465" w:rsidRPr="007E5D65" w:rsidRDefault="007E5D65" w:rsidP="007E5D65">
      <w:pPr>
        <w:spacing w:line="360" w:lineRule="auto"/>
        <w:jc w:val="center"/>
        <w:rPr>
          <w:rFonts w:ascii="Times New Roman" w:hAnsi="Times New Roman" w:cs="Times New Roman"/>
          <w:sz w:val="28"/>
          <w:szCs w:val="28"/>
        </w:rPr>
      </w:pPr>
      <w:r w:rsidRPr="007E5D65">
        <w:rPr>
          <w:rFonts w:ascii="Times New Roman" w:hAnsi="Times New Roman" w:cs="Times New Roman"/>
          <w:sz w:val="28"/>
          <w:szCs w:val="28"/>
        </w:rPr>
        <w:t>ES 207</w:t>
      </w:r>
    </w:p>
    <w:p w14:paraId="0AD17D16" w14:textId="77777777" w:rsidR="00C77465" w:rsidRPr="007E5D65" w:rsidRDefault="007E5D65" w:rsidP="007E5D65">
      <w:pPr>
        <w:spacing w:line="360" w:lineRule="auto"/>
        <w:jc w:val="center"/>
        <w:rPr>
          <w:rFonts w:ascii="Times New Roman" w:hAnsi="Times New Roman" w:cs="Times New Roman"/>
          <w:sz w:val="28"/>
          <w:szCs w:val="28"/>
        </w:rPr>
      </w:pPr>
      <w:r w:rsidRPr="007E5D65">
        <w:rPr>
          <w:rFonts w:ascii="Times New Roman" w:hAnsi="Times New Roman" w:cs="Times New Roman"/>
          <w:sz w:val="28"/>
          <w:szCs w:val="28"/>
        </w:rPr>
        <w:t>April 21, 2016</w:t>
      </w:r>
    </w:p>
    <w:p w14:paraId="21B87343" w14:textId="77777777" w:rsidR="00C77465" w:rsidRPr="007E5D65" w:rsidRDefault="00C77465" w:rsidP="007E5D65">
      <w:pPr>
        <w:spacing w:line="360" w:lineRule="auto"/>
        <w:jc w:val="center"/>
        <w:rPr>
          <w:rFonts w:ascii="Times New Roman" w:hAnsi="Times New Roman" w:cs="Times New Roman"/>
        </w:rPr>
      </w:pPr>
    </w:p>
    <w:p w14:paraId="3C2A82A5" w14:textId="77777777" w:rsidR="00C77465" w:rsidRPr="007E5D65" w:rsidRDefault="007E5D65" w:rsidP="007E5D65">
      <w:pPr>
        <w:spacing w:line="360" w:lineRule="auto"/>
        <w:jc w:val="center"/>
        <w:rPr>
          <w:rFonts w:ascii="Times New Roman" w:hAnsi="Times New Roman" w:cs="Times New Roman"/>
        </w:rPr>
      </w:pPr>
      <w:r w:rsidRPr="007E5D65">
        <w:rPr>
          <w:rFonts w:ascii="Times New Roman" w:hAnsi="Times New Roman" w:cs="Times New Roman"/>
        </w:rPr>
        <w:br w:type="page"/>
      </w:r>
    </w:p>
    <w:p w14:paraId="45E2BB59" w14:textId="77777777" w:rsidR="007E5D65" w:rsidRDefault="007E5D65" w:rsidP="007E5D65">
      <w:pPr>
        <w:spacing w:line="360" w:lineRule="auto"/>
        <w:rPr>
          <w:rFonts w:ascii="Times New Roman" w:hAnsi="Times New Roman" w:cs="Times New Roman"/>
        </w:rPr>
      </w:pPr>
      <w:r>
        <w:rPr>
          <w:rFonts w:ascii="Times New Roman" w:hAnsi="Times New Roman" w:cs="Times New Roman"/>
        </w:rPr>
        <w:lastRenderedPageBreak/>
        <w:t>Keywords: map algebra, PostGIS, raster, Rlang, reproducible research</w:t>
      </w:r>
    </w:p>
    <w:p w14:paraId="263A2325" w14:textId="77777777" w:rsidR="007E5D65" w:rsidRDefault="007E5D65" w:rsidP="007E5D65">
      <w:pPr>
        <w:spacing w:line="360" w:lineRule="auto"/>
        <w:rPr>
          <w:rFonts w:ascii="Times New Roman" w:hAnsi="Times New Roman" w:cs="Times New Roman"/>
        </w:rPr>
      </w:pPr>
    </w:p>
    <w:p w14:paraId="1F6305CE" w14:textId="77777777" w:rsidR="00C77465" w:rsidRPr="007E5D65" w:rsidRDefault="007E5D65" w:rsidP="007E5D65">
      <w:pPr>
        <w:spacing w:line="360" w:lineRule="auto"/>
        <w:rPr>
          <w:rFonts w:ascii="Times New Roman" w:hAnsi="Times New Roman" w:cs="Times New Roman"/>
        </w:rPr>
      </w:pPr>
      <w:r w:rsidRPr="007E5D65">
        <w:rPr>
          <w:rFonts w:ascii="Times New Roman" w:hAnsi="Times New Roman" w:cs="Times New Roman"/>
        </w:rPr>
        <w:t>Abstract</w:t>
      </w:r>
    </w:p>
    <w:p w14:paraId="34E26EA0" w14:textId="77777777" w:rsidR="00C77465" w:rsidRPr="007E5D65" w:rsidRDefault="00C77465" w:rsidP="007E5D65">
      <w:pPr>
        <w:spacing w:line="360" w:lineRule="auto"/>
        <w:rPr>
          <w:rFonts w:ascii="Times New Roman" w:hAnsi="Times New Roman" w:cs="Times New Roman"/>
        </w:rPr>
      </w:pPr>
    </w:p>
    <w:p w14:paraId="6DBAD234" w14:textId="77777777" w:rsidR="00C77465" w:rsidRPr="007E5D65" w:rsidRDefault="007E5D65" w:rsidP="007E5D65">
      <w:pPr>
        <w:spacing w:line="360" w:lineRule="auto"/>
        <w:rPr>
          <w:rFonts w:ascii="Times New Roman" w:hAnsi="Times New Roman" w:cs="Times New Roman"/>
        </w:rPr>
      </w:pPr>
      <w:r w:rsidRPr="007E5D65">
        <w:rPr>
          <w:rFonts w:ascii="Times New Roman" w:hAnsi="Times New Roman" w:cs="Times New Roman"/>
        </w:rPr>
        <w:t>Many applications in the natural sciences leverage remotely sensed measurements of the environment. Satellite data products in particular expose these measurements as gridded (raster) parameters. Geographic information systems (GIS) have emerged as the de-facto framework for managing, analyzing, and visualizing spatial data. Entire new applications of computational geometry have entered common use in what are now routine techniques for exploring spatially referenced data. Map algebra is one such technique that applies mathematic operations across individual elements of a raster data set. Combinations of simple algebraic, logical, combinatorial and relational operations are routinely used to construct complex new derivative data products that describe geographic systems in manners beyond what would have been possible to obtain from an individual measurement.</w:t>
      </w:r>
    </w:p>
    <w:p w14:paraId="331F0C2D" w14:textId="77777777" w:rsidR="00C77465" w:rsidRPr="007E5D65" w:rsidRDefault="00C77465" w:rsidP="007E5D65">
      <w:pPr>
        <w:spacing w:line="360" w:lineRule="auto"/>
        <w:rPr>
          <w:rFonts w:ascii="Times New Roman" w:hAnsi="Times New Roman" w:cs="Times New Roman"/>
        </w:rPr>
      </w:pPr>
    </w:p>
    <w:p w14:paraId="4922FAC8" w14:textId="77777777" w:rsidR="00C77465" w:rsidRPr="007E5D65" w:rsidRDefault="007E5D65" w:rsidP="007E5D65">
      <w:pPr>
        <w:spacing w:line="360" w:lineRule="auto"/>
        <w:rPr>
          <w:rFonts w:ascii="Times New Roman" w:hAnsi="Times New Roman" w:cs="Times New Roman"/>
        </w:rPr>
      </w:pPr>
      <w:r w:rsidRPr="007E5D65">
        <w:rPr>
          <w:rFonts w:ascii="Times New Roman" w:hAnsi="Times New Roman" w:cs="Times New Roman"/>
        </w:rPr>
        <w:t>The current wealth of remotely-sensed data has moved the frontier of environmental monitoring from improving</w:t>
      </w:r>
      <w:del w:id="0" w:author="Brendan Smith" w:date="2016-04-28T11:01:00Z">
        <w:r w:rsidRPr="007E5D65" w:rsidDel="0031066A">
          <w:rPr>
            <w:rFonts w:ascii="Times New Roman" w:hAnsi="Times New Roman" w:cs="Times New Roman"/>
          </w:rPr>
          <w:delText xml:space="preserve"> </w:delText>
        </w:r>
      </w:del>
      <w:r w:rsidRPr="007E5D65">
        <w:rPr>
          <w:rFonts w:ascii="Times New Roman" w:hAnsi="Times New Roman" w:cs="Times New Roman"/>
        </w:rPr>
        <w:t xml:space="preserve"> data coverage to the production of novel analytics methods; large volumes of information present new challenges in large-scale data management and performance computing. This paper explores the current state of </w:t>
      </w:r>
      <w:r w:rsidRPr="00704387">
        <w:rPr>
          <w:rFonts w:ascii="Times New Roman" w:hAnsi="Times New Roman" w:cs="Times New Roman"/>
          <w:highlight w:val="yellow"/>
          <w:rPrChange w:id="1" w:author="Brendan Smith" w:date="2016-04-28T11:02:00Z">
            <w:rPr>
              <w:rFonts w:ascii="Times New Roman" w:hAnsi="Times New Roman" w:cs="Times New Roman"/>
            </w:rPr>
          </w:rPrChange>
        </w:rPr>
        <w:t>two open-source methods for performing map algebra on gridded data sets</w:t>
      </w:r>
      <w:del w:id="2" w:author="Brendan Smith" w:date="2016-04-28T11:02:00Z">
        <w:r w:rsidRPr="007E5D65" w:rsidDel="00704387">
          <w:rPr>
            <w:rFonts w:ascii="Times New Roman" w:hAnsi="Times New Roman" w:cs="Times New Roman"/>
          </w:rPr>
          <w:delText>,</w:delText>
        </w:r>
      </w:del>
      <w:r w:rsidRPr="007E5D65">
        <w:rPr>
          <w:rFonts w:ascii="Times New Roman" w:hAnsi="Times New Roman" w:cs="Times New Roman"/>
        </w:rPr>
        <w:t xml:space="preserve">: the raster </w:t>
      </w:r>
      <w:r w:rsidRPr="00704387">
        <w:rPr>
          <w:rFonts w:ascii="Times New Roman" w:hAnsi="Times New Roman" w:cs="Times New Roman"/>
          <w:highlight w:val="yellow"/>
          <w:rPrChange w:id="3" w:author="Brendan Smith" w:date="2016-04-28T11:03:00Z">
            <w:rPr>
              <w:rFonts w:ascii="Times New Roman" w:hAnsi="Times New Roman" w:cs="Times New Roman"/>
            </w:rPr>
          </w:rPrChange>
        </w:rPr>
        <w:t>R library</w:t>
      </w:r>
      <w:r w:rsidRPr="007E5D65">
        <w:rPr>
          <w:rFonts w:ascii="Times New Roman" w:hAnsi="Times New Roman" w:cs="Times New Roman"/>
        </w:rPr>
        <w:t xml:space="preserve"> and </w:t>
      </w:r>
      <w:r w:rsidRPr="00704387">
        <w:rPr>
          <w:rFonts w:ascii="Times New Roman" w:hAnsi="Times New Roman" w:cs="Times New Roman"/>
          <w:highlight w:val="yellow"/>
          <w:rPrChange w:id="4" w:author="Brendan Smith" w:date="2016-04-28T11:03:00Z">
            <w:rPr>
              <w:rFonts w:ascii="Times New Roman" w:hAnsi="Times New Roman" w:cs="Times New Roman"/>
            </w:rPr>
          </w:rPrChange>
        </w:rPr>
        <w:t>PostGIS</w:t>
      </w:r>
      <w:r w:rsidRPr="007E5D65">
        <w:rPr>
          <w:rFonts w:ascii="Times New Roman" w:hAnsi="Times New Roman" w:cs="Times New Roman"/>
        </w:rPr>
        <w:t xml:space="preserve">. The speed and memory use efficiency of different subset and map algebra operations are compared within the open-source statistical computing environment, </w:t>
      </w:r>
      <w:commentRangeStart w:id="5"/>
      <w:r w:rsidRPr="007E5D65">
        <w:rPr>
          <w:rFonts w:ascii="Times New Roman" w:hAnsi="Times New Roman" w:cs="Times New Roman"/>
        </w:rPr>
        <w:t>R</w:t>
      </w:r>
      <w:commentRangeEnd w:id="5"/>
      <w:r w:rsidR="00704387">
        <w:rPr>
          <w:rStyle w:val="CommentReference"/>
          <w:rFonts w:cs="Mangal"/>
        </w:rPr>
        <w:commentReference w:id="5"/>
      </w:r>
      <w:r w:rsidRPr="007E5D65">
        <w:rPr>
          <w:rFonts w:ascii="Times New Roman" w:hAnsi="Times New Roman" w:cs="Times New Roman"/>
        </w:rPr>
        <w:t>. We found that for operations that fit in memory are far more efficient in R than on a PostGIS database. However, PostGIS is more appropriate for certain operations on large data sets that do not fit in memory depending on parameters that can be tuned to the target data set.</w:t>
      </w:r>
    </w:p>
    <w:p w14:paraId="5DFB9BBA" w14:textId="77777777" w:rsidR="00C77465" w:rsidRPr="007E5D65" w:rsidRDefault="00C77465" w:rsidP="007E5D65">
      <w:pPr>
        <w:spacing w:line="360" w:lineRule="auto"/>
        <w:rPr>
          <w:rFonts w:ascii="Times New Roman" w:hAnsi="Times New Roman" w:cs="Times New Roman"/>
        </w:rPr>
      </w:pPr>
    </w:p>
    <w:p w14:paraId="18921CF1" w14:textId="77777777" w:rsidR="00C77465" w:rsidRPr="007E5D65" w:rsidRDefault="007E5D65" w:rsidP="007E5D65">
      <w:pPr>
        <w:spacing w:line="360" w:lineRule="auto"/>
        <w:rPr>
          <w:rFonts w:ascii="Times New Roman" w:hAnsi="Times New Roman" w:cs="Times New Roman"/>
        </w:rPr>
      </w:pPr>
      <w:r w:rsidRPr="007E5D65">
        <w:rPr>
          <w:rFonts w:ascii="Times New Roman" w:hAnsi="Times New Roman" w:cs="Times New Roman"/>
        </w:rPr>
        <w:t>Introduction</w:t>
      </w:r>
    </w:p>
    <w:p w14:paraId="386D1262" w14:textId="77777777" w:rsidR="00C77465" w:rsidRPr="007E5D65" w:rsidRDefault="00C77465" w:rsidP="007E5D65">
      <w:pPr>
        <w:spacing w:line="360" w:lineRule="auto"/>
        <w:rPr>
          <w:rFonts w:ascii="Times New Roman" w:hAnsi="Times New Roman" w:cs="Times New Roman"/>
        </w:rPr>
      </w:pPr>
    </w:p>
    <w:p w14:paraId="4B67025B" w14:textId="77777777" w:rsidR="00C77465" w:rsidRPr="007E5D65" w:rsidRDefault="007E5D65" w:rsidP="007E5D65">
      <w:pPr>
        <w:spacing w:line="360" w:lineRule="auto"/>
        <w:rPr>
          <w:rFonts w:ascii="Times New Roman" w:hAnsi="Times New Roman" w:cs="Times New Roman"/>
        </w:rPr>
      </w:pPr>
      <w:r w:rsidRPr="007E5D65">
        <w:rPr>
          <w:rFonts w:ascii="Times New Roman" w:hAnsi="Times New Roman" w:cs="Times New Roman"/>
        </w:rPr>
        <w:t xml:space="preserve">Many sectors of environmental science (e.g. hydrology, climatology, ecology, agriculture) leverage gridded datasets of environmental variables from interpolated surfaces and/or satellite images. The outputs of environmental models (e.g. general circulation models) can also emulate physical </w:t>
      </w:r>
      <w:del w:id="6" w:author="Brendan Smith" w:date="2016-04-28T11:04:00Z">
        <w:r w:rsidRPr="007E5D65" w:rsidDel="00704387">
          <w:rPr>
            <w:rFonts w:ascii="Times New Roman" w:hAnsi="Times New Roman" w:cs="Times New Roman"/>
          </w:rPr>
          <w:delText xml:space="preserve"> </w:delText>
        </w:r>
      </w:del>
      <w:r w:rsidRPr="007E5D65">
        <w:rPr>
          <w:rFonts w:ascii="Times New Roman" w:hAnsi="Times New Roman" w:cs="Times New Roman"/>
        </w:rPr>
        <w:t xml:space="preserve">through “cells” which simplify the spatial heterogeneity of the Earth’s features within a particular unit simulation segment </w:t>
      </w:r>
      <w:bookmarkStart w:id="7" w:name="__UnoMark__48_1721855045"/>
      <w:bookmarkStart w:id="8" w:name="__UnoMark__345_1721855045"/>
      <w:bookmarkStart w:id="9" w:name="__UnoMark__400_1721855045"/>
      <w:bookmarkStart w:id="10" w:name="__UnoMark__317_1721855045"/>
      <w:bookmarkStart w:id="11" w:name="__UnoMark__39_1721855045"/>
      <w:bookmarkStart w:id="12" w:name="__UnoMark__44_1721855045"/>
      <w:bookmarkStart w:id="13" w:name="__UnoMark__49_1721855045"/>
      <w:bookmarkStart w:id="14" w:name="ZOTERO_BREF_m0LE8WUi6IOH"/>
      <w:bookmarkStart w:id="15" w:name="__UnoMark__54_1721855045"/>
      <w:bookmarkStart w:id="16" w:name="__UnoMark__57_1721855045"/>
      <w:bookmarkStart w:id="17" w:name="__UnoMark__83_1721855045"/>
      <w:bookmarkStart w:id="18" w:name="__UnoMark__68_1721855045"/>
      <w:bookmarkStart w:id="19" w:name="__UnoMark__289_1721855045"/>
      <w:bookmarkStart w:id="20" w:name="__UnoMark__238_1721855045"/>
      <w:bookmarkStart w:id="21" w:name="__UnoMark__171_1721855045"/>
      <w:bookmarkStart w:id="22" w:name="__UnoMark__147_1721855045"/>
      <w:bookmarkStart w:id="23" w:name="__UnoMark__130_1721855045"/>
      <w:bookmarkStart w:id="24" w:name="__UnoMark__112_1721855045"/>
      <w:bookmarkStart w:id="25" w:name="__UnoMark__94_1721855045"/>
      <w:bookmarkEnd w:id="7"/>
      <w:r w:rsidRPr="007E5D65">
        <w:rPr>
          <w:rFonts w:ascii="Times New Roman" w:hAnsi="Times New Roman" w:cs="Times New Roman"/>
        </w:rPr>
        <w:t>(</w:t>
      </w:r>
      <w:commentRangeStart w:id="26"/>
      <w:r w:rsidRPr="007E5D65">
        <w:rPr>
          <w:rFonts w:ascii="Times New Roman" w:hAnsi="Times New Roman" w:cs="Times New Roman"/>
        </w:rPr>
        <w:t>Intergovernmental Panel on Climate Change, 2014, p. 201)</w:t>
      </w:r>
      <w:bookmarkStart w:id="27" w:name="__UnoMark__53_1721855045"/>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7"/>
      <w:r w:rsidRPr="007E5D65">
        <w:rPr>
          <w:rFonts w:ascii="Times New Roman" w:hAnsi="Times New Roman" w:cs="Times New Roman"/>
        </w:rPr>
        <w:t xml:space="preserve">. </w:t>
      </w:r>
      <w:commentRangeEnd w:id="26"/>
      <w:r w:rsidR="00704387">
        <w:rPr>
          <w:rStyle w:val="CommentReference"/>
          <w:rFonts w:cs="Mangal"/>
        </w:rPr>
        <w:commentReference w:id="26"/>
      </w:r>
      <w:r w:rsidRPr="007E5D65">
        <w:rPr>
          <w:rFonts w:ascii="Times New Roman" w:hAnsi="Times New Roman" w:cs="Times New Roman"/>
        </w:rPr>
        <w:t xml:space="preserve">Similarly, these applications produce sets of gridded parameters. </w:t>
      </w:r>
    </w:p>
    <w:p w14:paraId="49D24535" w14:textId="77777777" w:rsidR="00C77465" w:rsidRPr="007E5D65" w:rsidRDefault="00C77465" w:rsidP="007E5D65">
      <w:pPr>
        <w:spacing w:line="360" w:lineRule="auto"/>
        <w:rPr>
          <w:rFonts w:ascii="Times New Roman" w:hAnsi="Times New Roman" w:cs="Times New Roman"/>
        </w:rPr>
      </w:pPr>
    </w:p>
    <w:p w14:paraId="22B5EE87" w14:textId="5525EF1A" w:rsidR="00C77465" w:rsidRPr="007E5D65" w:rsidRDefault="007E5D65" w:rsidP="007E5D65">
      <w:pPr>
        <w:spacing w:line="360" w:lineRule="auto"/>
        <w:rPr>
          <w:rFonts w:ascii="Times New Roman" w:hAnsi="Times New Roman" w:cs="Times New Roman"/>
        </w:rPr>
      </w:pPr>
      <w:r w:rsidRPr="007E5D65">
        <w:rPr>
          <w:rFonts w:ascii="Times New Roman" w:hAnsi="Times New Roman" w:cs="Times New Roman"/>
        </w:rPr>
        <w:lastRenderedPageBreak/>
        <w:t>Advances in earth observation platforms and environmental models have created a situation where environmental scientists must face the challenges associated with managing and visualizing high-speed and high-resolution data products. These challenges align with the “</w:t>
      </w:r>
      <w:commentRangeStart w:id="28"/>
      <w:r w:rsidRPr="007E5D65">
        <w:rPr>
          <w:rFonts w:ascii="Times New Roman" w:hAnsi="Times New Roman" w:cs="Times New Roman"/>
        </w:rPr>
        <w:t xml:space="preserve">3 V’s” </w:t>
      </w:r>
      <w:commentRangeEnd w:id="28"/>
      <w:r w:rsidR="00704387">
        <w:rPr>
          <w:rStyle w:val="CommentReference"/>
          <w:rFonts w:cs="Mangal"/>
        </w:rPr>
        <w:commentReference w:id="28"/>
      </w:r>
      <w:r w:rsidRPr="007E5D65">
        <w:rPr>
          <w:rFonts w:ascii="Times New Roman" w:hAnsi="Times New Roman" w:cs="Times New Roman"/>
        </w:rPr>
        <w:t xml:space="preserve">of data management identified by Doug Laney in the early 2000s, terms that have entered modern parlance as the descriptors of “big data” systems and database platforms </w:t>
      </w:r>
      <w:bookmarkStart w:id="29" w:name="__UnoMark__65_1721855045"/>
      <w:bookmarkStart w:id="30" w:name="__UnoMark__84_1721855045"/>
      <w:bookmarkStart w:id="31" w:name="__UnoMark__95_1721855045"/>
      <w:bookmarkStart w:id="32" w:name="__UnoMark__148_1721855045"/>
      <w:bookmarkStart w:id="33" w:name="__UnoMark__131_1721855045"/>
      <w:bookmarkStart w:id="34" w:name="__UnoMark__56_1721855045"/>
      <w:bookmarkStart w:id="35" w:name="ZOTERO_BREF_TgZ3iSzsl1dJ"/>
      <w:bookmarkStart w:id="36" w:name="__UnoMark__239_1721855045"/>
      <w:bookmarkStart w:id="37" w:name="__UnoMark__290_1721855045"/>
      <w:bookmarkStart w:id="38" w:name="__UnoMark__318_1721855045"/>
      <w:bookmarkStart w:id="39" w:name="__UnoMark__346_1721855045"/>
      <w:bookmarkStart w:id="40" w:name="__UnoMark__113_1721855045"/>
      <w:bookmarkStart w:id="41" w:name="__UnoMark__401_1721855045"/>
      <w:bookmarkStart w:id="42" w:name="__UnoMark__172_1721855045"/>
      <w:r w:rsidRPr="007E5D65">
        <w:rPr>
          <w:rFonts w:ascii="Times New Roman" w:hAnsi="Times New Roman" w:cs="Times New Roman"/>
        </w:rPr>
        <w:t>(Laney, 2001)</w:t>
      </w:r>
      <w:bookmarkStart w:id="43" w:name="__UnoMark__63_1721855045"/>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Pr="007E5D65">
        <w:rPr>
          <w:rFonts w:ascii="Times New Roman" w:hAnsi="Times New Roman" w:cs="Times New Roman"/>
        </w:rPr>
        <w:t>. Warehousing geospatial data in  relational database management systems (RDBMS) has a long history, tracing back to Canadian Hydrographic Service, that added spatial data capabilities to Oracle 4, which later became incorporated into Oracle Spatial</w:t>
      </w:r>
      <w:bookmarkStart w:id="44" w:name="__UnoMark__319_1721855045"/>
      <w:bookmarkStart w:id="45" w:name="__UnoMark__291_1721855045"/>
      <w:bookmarkStart w:id="46" w:name="__UnoMark__240_1721855045"/>
      <w:bookmarkStart w:id="47" w:name="__UnoMark__149_1721855045"/>
      <w:bookmarkStart w:id="48" w:name="__UnoMark__67_1721855045"/>
      <w:bookmarkStart w:id="49" w:name="ZOTERO_BREF_335k1UvtVfu8"/>
      <w:bookmarkStart w:id="50" w:name="__UnoMark__132_1721855045"/>
      <w:bookmarkStart w:id="51" w:name="__UnoMark__173_1721855045"/>
      <w:bookmarkStart w:id="52" w:name="__UnoMark__347_1721855045"/>
      <w:bookmarkStart w:id="53" w:name="__UnoMark__114_1721855045"/>
      <w:bookmarkStart w:id="54" w:name="__UnoMark__402_1721855045"/>
      <w:bookmarkStart w:id="55" w:name="__UnoMark__96_1721855045"/>
      <w:bookmarkStart w:id="56" w:name="__UnoMark__85_1721855045"/>
      <w:ins w:id="57" w:author="Brendan Smith" w:date="2016-04-28T11:07:00Z">
        <w:r w:rsidR="00704387">
          <w:rPr>
            <w:rFonts w:ascii="Times New Roman" w:hAnsi="Times New Roman" w:cs="Times New Roman"/>
          </w:rPr>
          <w:t xml:space="preserve"> </w:t>
        </w:r>
      </w:ins>
      <w:r w:rsidRPr="007E5D65">
        <w:rPr>
          <w:rFonts w:ascii="Times New Roman" w:hAnsi="Times New Roman" w:cs="Times New Roman"/>
        </w:rPr>
        <w:t>(Varma et al., 1990)</w:t>
      </w:r>
      <w:bookmarkEnd w:id="44"/>
      <w:bookmarkEnd w:id="45"/>
      <w:bookmarkEnd w:id="46"/>
      <w:bookmarkEnd w:id="47"/>
      <w:bookmarkEnd w:id="48"/>
      <w:bookmarkEnd w:id="49"/>
      <w:bookmarkEnd w:id="50"/>
      <w:bookmarkEnd w:id="51"/>
      <w:bookmarkEnd w:id="52"/>
      <w:bookmarkEnd w:id="53"/>
      <w:bookmarkEnd w:id="54"/>
      <w:bookmarkEnd w:id="55"/>
      <w:bookmarkEnd w:id="56"/>
      <w:r w:rsidRPr="007E5D65">
        <w:rPr>
          <w:rFonts w:ascii="Times New Roman" w:hAnsi="Times New Roman" w:cs="Times New Roman"/>
        </w:rPr>
        <w:commentReference w:id="58"/>
      </w:r>
      <w:r w:rsidRPr="007E5D65">
        <w:rPr>
          <w:rFonts w:ascii="Times New Roman" w:hAnsi="Times New Roman" w:cs="Times New Roman"/>
        </w:rPr>
        <w:t>.</w:t>
      </w:r>
    </w:p>
    <w:p w14:paraId="388C7694" w14:textId="77777777" w:rsidR="00C77465" w:rsidRPr="007E5D65" w:rsidRDefault="00C77465" w:rsidP="007E5D65">
      <w:pPr>
        <w:spacing w:line="360" w:lineRule="auto"/>
        <w:rPr>
          <w:rFonts w:ascii="Times New Roman" w:hAnsi="Times New Roman" w:cs="Times New Roman"/>
        </w:rPr>
      </w:pPr>
    </w:p>
    <w:p w14:paraId="7FADD4D1" w14:textId="6024C769" w:rsidR="00C77465" w:rsidRPr="007E5D65" w:rsidRDefault="007E5D65" w:rsidP="007E5D65">
      <w:pPr>
        <w:spacing w:line="360" w:lineRule="auto"/>
        <w:rPr>
          <w:rFonts w:ascii="Times New Roman" w:hAnsi="Times New Roman" w:cs="Times New Roman"/>
        </w:rPr>
      </w:pPr>
      <w:r w:rsidRPr="007E5D65">
        <w:rPr>
          <w:rFonts w:ascii="Times New Roman" w:hAnsi="Times New Roman" w:cs="Times New Roman"/>
        </w:rPr>
        <w:t xml:space="preserve">In the past decade, open-source geographic information systems (GIS) and RDBMS have matured, matching many of the features found in established GIS and database systems. The R statistical computing environment has emerged as a platform for literate programming and reproducible research through the publication of data sets and their respective analysis code </w:t>
      </w:r>
      <w:bookmarkStart w:id="59" w:name="ZOTERO_BREF_czNtyO7ynLhP"/>
      <w:bookmarkStart w:id="60" w:name="__UnoMark__93_1721855045"/>
      <w:bookmarkStart w:id="61" w:name="__UnoMark__292_1721855045"/>
      <w:bookmarkStart w:id="62" w:name="__UnoMark__109_1721855045"/>
      <w:bookmarkStart w:id="63" w:name="__UnoMark__348_1721855045"/>
      <w:bookmarkStart w:id="64" w:name="__UnoMark__241_1721855045"/>
      <w:bookmarkStart w:id="65" w:name="__UnoMark__133_1721855045"/>
      <w:bookmarkStart w:id="66" w:name="__UnoMark__403_1721855045"/>
      <w:bookmarkStart w:id="67" w:name="__UnoMark__320_1721855045"/>
      <w:bookmarkStart w:id="68" w:name="__UnoMark__174_1721855045"/>
      <w:bookmarkStart w:id="69" w:name="__UnoMark__150_1721855045"/>
      <w:r w:rsidRPr="007E5D65">
        <w:rPr>
          <w:rFonts w:ascii="Times New Roman" w:hAnsi="Times New Roman" w:cs="Times New Roman"/>
        </w:rPr>
        <w:t>(Kuhn, 2015)</w:t>
      </w:r>
      <w:bookmarkStart w:id="70" w:name="__UnoMark__106_1721855045"/>
      <w:bookmarkEnd w:id="59"/>
      <w:bookmarkEnd w:id="60"/>
      <w:bookmarkEnd w:id="61"/>
      <w:bookmarkEnd w:id="62"/>
      <w:bookmarkEnd w:id="63"/>
      <w:bookmarkEnd w:id="64"/>
      <w:bookmarkEnd w:id="65"/>
      <w:bookmarkEnd w:id="66"/>
      <w:bookmarkEnd w:id="67"/>
      <w:bookmarkEnd w:id="68"/>
      <w:bookmarkEnd w:id="69"/>
      <w:bookmarkEnd w:id="70"/>
      <w:r w:rsidRPr="007E5D65">
        <w:rPr>
          <w:rFonts w:ascii="Times New Roman" w:hAnsi="Times New Roman" w:cs="Times New Roman"/>
        </w:rPr>
        <w:t xml:space="preserve">. Functions for manipulating raster datasets are provided by the open-source Geospatial Data Abstraction Library (GDAL) and are exposed within the raster R package </w:t>
      </w:r>
      <w:bookmarkStart w:id="71" w:name="__UnoMark__321_1721855045"/>
      <w:bookmarkStart w:id="72" w:name="__UnoMark__111_1721855045"/>
      <w:bookmarkStart w:id="73" w:name="__UnoMark__242_1721855045"/>
      <w:bookmarkStart w:id="74" w:name="ZOTERO_BREF_DxPN06dLmbKw"/>
      <w:bookmarkStart w:id="75" w:name="__UnoMark__134_1721855045"/>
      <w:bookmarkStart w:id="76" w:name="__UnoMark__293_1721855045"/>
      <w:bookmarkStart w:id="77" w:name="__UnoMark__349_1721855045"/>
      <w:bookmarkStart w:id="78" w:name="__UnoMark__151_1721855045"/>
      <w:bookmarkStart w:id="79" w:name="__UnoMark__404_1721855045"/>
      <w:bookmarkStart w:id="80" w:name="__UnoMark__175_1721855045"/>
      <w:r w:rsidRPr="007E5D65">
        <w:rPr>
          <w:rFonts w:ascii="Times New Roman" w:hAnsi="Times New Roman" w:cs="Times New Roman"/>
        </w:rPr>
        <w:t>(Hijmans, 2015)</w:t>
      </w:r>
      <w:bookmarkEnd w:id="71"/>
      <w:bookmarkEnd w:id="72"/>
      <w:bookmarkEnd w:id="73"/>
      <w:bookmarkEnd w:id="74"/>
      <w:bookmarkEnd w:id="75"/>
      <w:bookmarkEnd w:id="76"/>
      <w:bookmarkEnd w:id="77"/>
      <w:bookmarkEnd w:id="78"/>
      <w:bookmarkEnd w:id="79"/>
      <w:bookmarkEnd w:id="80"/>
      <w:r w:rsidRPr="007E5D65">
        <w:rPr>
          <w:rFonts w:ascii="Times New Roman" w:hAnsi="Times New Roman" w:cs="Times New Roman"/>
        </w:rPr>
        <w:t>. The raster package implements classes for raster data within R and implements functions for raster algebra and overlay functions, vector to raster conversion, plotting, reprojection, and other manipulation operations. The raster package can also perform</w:t>
      </w:r>
      <w:del w:id="81" w:author="Brendan Smith" w:date="2016-04-28T11:08:00Z">
        <w:r w:rsidRPr="007E5D65" w:rsidDel="00704387">
          <w:rPr>
            <w:rFonts w:ascii="Times New Roman" w:hAnsi="Times New Roman" w:cs="Times New Roman"/>
          </w:rPr>
          <w:delText>s</w:delText>
        </w:r>
      </w:del>
      <w:r w:rsidRPr="007E5D65">
        <w:rPr>
          <w:rFonts w:ascii="Times New Roman" w:hAnsi="Times New Roman" w:cs="Times New Roman"/>
        </w:rPr>
        <w:t xml:space="preserve"> operations on data that reside on-disk, contrasting with the base functions of R, which operate on data that resides in-memory.</w:t>
      </w:r>
    </w:p>
    <w:p w14:paraId="4ACA59F3" w14:textId="77777777" w:rsidR="00C77465" w:rsidRPr="007E5D65" w:rsidRDefault="00C77465" w:rsidP="007E5D65">
      <w:pPr>
        <w:spacing w:line="360" w:lineRule="auto"/>
        <w:rPr>
          <w:rFonts w:ascii="Times New Roman" w:hAnsi="Times New Roman" w:cs="Times New Roman"/>
        </w:rPr>
      </w:pPr>
    </w:p>
    <w:p w14:paraId="4FE99B37" w14:textId="77777777" w:rsidR="00C77465" w:rsidRPr="007E5D65" w:rsidRDefault="007E5D65" w:rsidP="007E5D65">
      <w:pPr>
        <w:spacing w:line="360" w:lineRule="auto"/>
        <w:rPr>
          <w:rFonts w:ascii="Times New Roman" w:hAnsi="Times New Roman" w:cs="Times New Roman"/>
        </w:rPr>
      </w:pPr>
      <w:r w:rsidRPr="007E5D65">
        <w:rPr>
          <w:rFonts w:ascii="Times New Roman" w:hAnsi="Times New Roman" w:cs="Times New Roman"/>
        </w:rPr>
        <w:t>PostGIS is an extension to the open-source PostgreSQL RDBMS that provides functions and provisions for the storage and manipulation of spatial data</w:t>
      </w:r>
      <w:bookmarkStart w:id="82" w:name="__UnoMark__129_1721855045"/>
      <w:r w:rsidRPr="007E5D65">
        <w:rPr>
          <w:rFonts w:ascii="Times New Roman" w:hAnsi="Times New Roman" w:cs="Times New Roman"/>
        </w:rPr>
        <w:t xml:space="preserve"> </w:t>
      </w:r>
      <w:bookmarkStart w:id="83" w:name="__UnoMark__322_1721855045"/>
      <w:bookmarkStart w:id="84" w:name="__UnoMark__168_1721855045"/>
      <w:bookmarkStart w:id="85" w:name="__UnoMark__243_1721855045"/>
      <w:bookmarkStart w:id="86" w:name="__UnoMark__350_1721855045"/>
      <w:bookmarkStart w:id="87" w:name="ZOTERO_BREF_iLlZbrmJYyye"/>
      <w:bookmarkStart w:id="88" w:name="__UnoMark__146_1721855045"/>
      <w:bookmarkStart w:id="89" w:name="__UnoMark__405_1721855045"/>
      <w:bookmarkStart w:id="90" w:name="__UnoMark__294_1721855045"/>
      <w:bookmarkEnd w:id="82"/>
      <w:r w:rsidRPr="007E5D65">
        <w:rPr>
          <w:rFonts w:ascii="Times New Roman" w:hAnsi="Times New Roman" w:cs="Times New Roman"/>
        </w:rPr>
        <w:t>(PostGIS Project Steering Committee, 2013)</w:t>
      </w:r>
      <w:bookmarkStart w:id="91" w:name="__UnoMark__165_1721855045"/>
      <w:bookmarkEnd w:id="83"/>
      <w:bookmarkEnd w:id="84"/>
      <w:bookmarkEnd w:id="85"/>
      <w:bookmarkEnd w:id="86"/>
      <w:bookmarkEnd w:id="87"/>
      <w:bookmarkEnd w:id="88"/>
      <w:bookmarkEnd w:id="89"/>
      <w:bookmarkEnd w:id="90"/>
      <w:bookmarkEnd w:id="91"/>
      <w:r w:rsidRPr="007E5D65">
        <w:rPr>
          <w:rFonts w:ascii="Times New Roman" w:hAnsi="Times New Roman" w:cs="Times New Roman"/>
        </w:rPr>
        <w:t xml:space="preserve">. Provisions for operating on raster data were first introduced with the WKT Raster extension for PostGIS in 2008, before becoming incorporated into the upstream project with the release of PostGIS 2.0 in Spring 2012 </w:t>
      </w:r>
      <w:bookmarkStart w:id="92" w:name="__UnoMark__406_1721855045"/>
      <w:bookmarkStart w:id="93" w:name="__UnoMark__351_1721855045"/>
      <w:bookmarkStart w:id="94" w:name="__UnoMark__170_1721855045"/>
      <w:bookmarkStart w:id="95" w:name="__UnoMark__244_1721855045"/>
      <w:bookmarkStart w:id="96" w:name="__UnoMark__295_1721855045"/>
      <w:bookmarkStart w:id="97" w:name="ZOTERO_BREF_rjdATbSK4bBu"/>
      <w:bookmarkStart w:id="98" w:name="__UnoMark__323_1721855045"/>
      <w:r w:rsidRPr="007E5D65">
        <w:rPr>
          <w:rFonts w:ascii="Times New Roman" w:hAnsi="Times New Roman" w:cs="Times New Roman"/>
        </w:rPr>
        <w:t>(Loskot et al., 2008)</w:t>
      </w:r>
      <w:bookmarkStart w:id="99" w:name="__UnoMark__191_1721855045"/>
      <w:bookmarkEnd w:id="92"/>
      <w:bookmarkEnd w:id="93"/>
      <w:bookmarkEnd w:id="94"/>
      <w:bookmarkEnd w:id="95"/>
      <w:bookmarkEnd w:id="96"/>
      <w:bookmarkEnd w:id="97"/>
      <w:bookmarkEnd w:id="98"/>
      <w:bookmarkEnd w:id="99"/>
      <w:r w:rsidRPr="007E5D65">
        <w:rPr>
          <w:rFonts w:ascii="Times New Roman" w:hAnsi="Times New Roman" w:cs="Times New Roman"/>
        </w:rPr>
        <w:t>. PostGIS uses GiST (Generalized Search Tree) or R-Tree indexes to provide spatial indexing. Base raster operations (e.g. resampling, clipping, reclassification, and map algebra) are implemented both on a Postgres database, or on individual raster files through a GDAL driver</w:t>
      </w:r>
      <w:r w:rsidRPr="007E5D65">
        <w:rPr>
          <w:rFonts w:ascii="Times New Roman" w:hAnsi="Times New Roman" w:cs="Times New Roman"/>
        </w:rPr>
        <w:commentReference w:id="100"/>
      </w:r>
      <w:r w:rsidRPr="007E5D65">
        <w:rPr>
          <w:rFonts w:ascii="Times New Roman" w:hAnsi="Times New Roman" w:cs="Times New Roman"/>
        </w:rPr>
        <w:t>.</w:t>
      </w:r>
    </w:p>
    <w:p w14:paraId="4FF461F3" w14:textId="77777777" w:rsidR="00C77465" w:rsidRPr="007E5D65" w:rsidRDefault="00C77465" w:rsidP="007E5D65">
      <w:pPr>
        <w:spacing w:line="360" w:lineRule="auto"/>
        <w:rPr>
          <w:rFonts w:ascii="Times New Roman" w:hAnsi="Times New Roman" w:cs="Times New Roman"/>
        </w:rPr>
      </w:pPr>
    </w:p>
    <w:p w14:paraId="6D5E805D" w14:textId="77777777" w:rsidR="00C77465" w:rsidRPr="007E5D65" w:rsidRDefault="007E5D65" w:rsidP="007E5D65">
      <w:pPr>
        <w:spacing w:line="360" w:lineRule="auto"/>
        <w:rPr>
          <w:rFonts w:ascii="Times New Roman" w:hAnsi="Times New Roman" w:cs="Times New Roman"/>
        </w:rPr>
      </w:pPr>
      <w:r w:rsidRPr="007E5D65">
        <w:rPr>
          <w:rFonts w:ascii="Times New Roman" w:hAnsi="Times New Roman" w:cs="Times New Roman"/>
        </w:rPr>
        <w:t>Methods</w:t>
      </w:r>
    </w:p>
    <w:p w14:paraId="5D6F6EDD" w14:textId="77777777" w:rsidR="00C77465" w:rsidRPr="007E5D65" w:rsidRDefault="00C77465" w:rsidP="007E5D65">
      <w:pPr>
        <w:spacing w:line="360" w:lineRule="auto"/>
        <w:rPr>
          <w:rFonts w:ascii="Times New Roman" w:hAnsi="Times New Roman" w:cs="Times New Roman"/>
        </w:rPr>
      </w:pPr>
    </w:p>
    <w:p w14:paraId="16FCF086" w14:textId="25489605" w:rsidR="00C77465" w:rsidRPr="007E5D65" w:rsidRDefault="007E5D65" w:rsidP="007E5D65">
      <w:pPr>
        <w:spacing w:line="360" w:lineRule="auto"/>
        <w:rPr>
          <w:rFonts w:ascii="Times New Roman" w:hAnsi="Times New Roman" w:cs="Times New Roman"/>
        </w:rPr>
      </w:pPr>
      <w:r w:rsidRPr="007E5D65">
        <w:rPr>
          <w:rFonts w:ascii="Times New Roman" w:hAnsi="Times New Roman" w:cs="Times New Roman"/>
        </w:rPr>
        <w:t xml:space="preserve">Consistent with </w:t>
      </w:r>
      <w:commentRangeStart w:id="101"/>
      <w:r w:rsidRPr="007E5D65">
        <w:rPr>
          <w:rFonts w:ascii="Times New Roman" w:hAnsi="Times New Roman" w:cs="Times New Roman"/>
        </w:rPr>
        <w:t>other</w:t>
      </w:r>
      <w:commentRangeEnd w:id="101"/>
      <w:r w:rsidRPr="007E5D65">
        <w:rPr>
          <w:rFonts w:ascii="Times New Roman" w:hAnsi="Times New Roman" w:cs="Times New Roman"/>
        </w:rPr>
        <w:commentReference w:id="101"/>
      </w:r>
      <w:r w:rsidRPr="007E5D65">
        <w:rPr>
          <w:rFonts w:ascii="Times New Roman" w:hAnsi="Times New Roman" w:cs="Times New Roman"/>
        </w:rPr>
        <w:t xml:space="preserve"> benchmarking efforts, we use two typical queries for the benchmark: spatial overlay (containment query) and arithmetic operation (</w:t>
      </w:r>
      <w:del w:id="102" w:author="Brendan Smith" w:date="2016-04-28T11:29:00Z">
        <w:r w:rsidRPr="007E5D65" w:rsidDel="00D3438E">
          <w:rPr>
            <w:rFonts w:ascii="Times New Roman" w:hAnsi="Times New Roman" w:cs="Times New Roman"/>
          </w:rPr>
          <w:delText>selecition</w:delText>
        </w:r>
      </w:del>
      <w:ins w:id="103" w:author="Brendan Smith" w:date="2016-04-28T11:29:00Z">
        <w:r w:rsidR="00D3438E" w:rsidRPr="007E5D65">
          <w:rPr>
            <w:rFonts w:ascii="Times New Roman" w:hAnsi="Times New Roman" w:cs="Times New Roman"/>
          </w:rPr>
          <w:t>selection</w:t>
        </w:r>
      </w:ins>
      <w:commentRangeStart w:id="104"/>
      <w:r w:rsidRPr="007E5D65">
        <w:rPr>
          <w:rFonts w:ascii="Times New Roman" w:hAnsi="Times New Roman" w:cs="Times New Roman"/>
        </w:rPr>
        <w:t xml:space="preserve"> query</w:t>
      </w:r>
      <w:commentRangeEnd w:id="104"/>
      <w:r w:rsidRPr="007E5D65">
        <w:rPr>
          <w:rFonts w:ascii="Times New Roman" w:hAnsi="Times New Roman" w:cs="Times New Roman"/>
        </w:rPr>
        <w:commentReference w:id="104"/>
      </w:r>
      <w:r w:rsidRPr="007E5D65">
        <w:rPr>
          <w:rFonts w:ascii="Times New Roman" w:hAnsi="Times New Roman" w:cs="Times New Roman"/>
        </w:rPr>
        <w:t xml:space="preserve">) </w:t>
      </w:r>
      <w:bookmarkStart w:id="105" w:name="ZOTERO_BREF_RZ3jgVHJ54XO"/>
      <w:bookmarkStart w:id="106" w:name="__UnoMark__237_1721855045"/>
      <w:bookmarkStart w:id="107" w:name="__UnoMark__352_1721855045"/>
      <w:bookmarkStart w:id="108" w:name="__UnoMark__324_1721855045"/>
      <w:bookmarkStart w:id="109" w:name="__UnoMark__296_1721855045"/>
      <w:bookmarkStart w:id="110" w:name="__UnoMark__407_1721855045"/>
      <w:r w:rsidRPr="007E5D65">
        <w:rPr>
          <w:rFonts w:ascii="Times New Roman" w:hAnsi="Times New Roman" w:cs="Times New Roman"/>
        </w:rPr>
        <w:t>(Aji et al., 2013)</w:t>
      </w:r>
      <w:bookmarkStart w:id="111" w:name="__UnoMark__262_1721855045"/>
      <w:bookmarkEnd w:id="105"/>
      <w:bookmarkEnd w:id="106"/>
      <w:bookmarkEnd w:id="107"/>
      <w:bookmarkEnd w:id="108"/>
      <w:bookmarkEnd w:id="109"/>
      <w:bookmarkEnd w:id="110"/>
      <w:bookmarkEnd w:id="111"/>
      <w:r w:rsidRPr="007E5D65">
        <w:rPr>
          <w:rFonts w:ascii="Times New Roman" w:hAnsi="Times New Roman" w:cs="Times New Roman"/>
        </w:rPr>
        <w:t xml:space="preserve">. Many GIS applications in ecosystem science use these primitive operations. </w:t>
      </w:r>
      <w:del w:id="112" w:author="Brendan Smith" w:date="2016-04-28T11:29:00Z">
        <w:r w:rsidRPr="007E5D65" w:rsidDel="00F606C7">
          <w:rPr>
            <w:rFonts w:ascii="Times New Roman" w:hAnsi="Times New Roman" w:cs="Times New Roman"/>
          </w:rPr>
          <w:delText xml:space="preserve">Foe </w:delText>
        </w:r>
      </w:del>
      <w:ins w:id="113" w:author="Brendan Smith" w:date="2016-04-28T11:29:00Z">
        <w:r w:rsidR="00F606C7" w:rsidRPr="007E5D65">
          <w:rPr>
            <w:rFonts w:ascii="Times New Roman" w:hAnsi="Times New Roman" w:cs="Times New Roman"/>
          </w:rPr>
          <w:t>Fo</w:t>
        </w:r>
        <w:r w:rsidR="00F606C7">
          <w:rPr>
            <w:rFonts w:ascii="Times New Roman" w:hAnsi="Times New Roman" w:cs="Times New Roman"/>
          </w:rPr>
          <w:t>r</w:t>
        </w:r>
        <w:r w:rsidR="00F606C7" w:rsidRPr="007E5D65">
          <w:rPr>
            <w:rFonts w:ascii="Times New Roman" w:hAnsi="Times New Roman" w:cs="Times New Roman"/>
          </w:rPr>
          <w:t xml:space="preserve"> </w:t>
        </w:r>
      </w:ins>
      <w:r w:rsidRPr="007E5D65">
        <w:rPr>
          <w:rFonts w:ascii="Times New Roman" w:hAnsi="Times New Roman" w:cs="Times New Roman"/>
        </w:rPr>
        <w:t xml:space="preserve">example, the construction of an area Normalized Difference Vegetation Index (NVDI) can be broken into three arithmetic </w:t>
      </w:r>
      <w:r w:rsidRPr="007E5D65">
        <w:rPr>
          <w:rFonts w:ascii="Times New Roman" w:hAnsi="Times New Roman" w:cs="Times New Roman"/>
        </w:rPr>
        <w:lastRenderedPageBreak/>
        <w:t xml:space="preserve">operations: one subtraction of images corresponding to the visible and near infrared bands, one addition of the the aforementioned bands, and a division of the intermediate difference </w:t>
      </w:r>
      <w:commentRangeStart w:id="114"/>
      <w:r w:rsidRPr="007E5D65">
        <w:rPr>
          <w:rFonts w:ascii="Times New Roman" w:hAnsi="Times New Roman" w:cs="Times New Roman"/>
        </w:rPr>
        <w:t>and sum.</w:t>
      </w:r>
      <w:commentRangeEnd w:id="114"/>
      <w:r w:rsidR="00D3438E">
        <w:rPr>
          <w:rStyle w:val="CommentReference"/>
          <w:rFonts w:cs="Mangal"/>
        </w:rPr>
        <w:commentReference w:id="114"/>
      </w:r>
    </w:p>
    <w:p w14:paraId="00A40F2A" w14:textId="77777777" w:rsidR="00C77465" w:rsidRPr="007E5D65" w:rsidRDefault="00C77465" w:rsidP="007E5D65">
      <w:pPr>
        <w:spacing w:line="360" w:lineRule="auto"/>
        <w:rPr>
          <w:rFonts w:ascii="Times New Roman" w:hAnsi="Times New Roman" w:cs="Times New Roman"/>
        </w:rPr>
      </w:pPr>
    </w:p>
    <w:p w14:paraId="30E66080" w14:textId="77777777" w:rsidR="00C77465" w:rsidRPr="007E5D65" w:rsidRDefault="007E5D65" w:rsidP="007E5D65">
      <w:pPr>
        <w:spacing w:line="360" w:lineRule="auto"/>
        <w:rPr>
          <w:rFonts w:ascii="Times New Roman" w:hAnsi="Times New Roman" w:cs="Times New Roman"/>
        </w:rPr>
      </w:pPr>
      <w:r w:rsidRPr="007E5D65">
        <w:rPr>
          <w:rFonts w:ascii="Times New Roman" w:hAnsi="Times New Roman" w:cs="Times New Roman"/>
        </w:rPr>
        <w:t xml:space="preserve">Like other benchmarking efforts, we use real environmental datasets to emulate real-world applications of spatial operations. The primary gridded dataset used was the 2010 California Multisource Augmented Landcover Map (CAML) </w:t>
      </w:r>
      <w:bookmarkStart w:id="115" w:name="__UnoMark__408_1721855045"/>
      <w:bookmarkStart w:id="116" w:name="__UnoMark__342_1721855045"/>
      <w:bookmarkStart w:id="117" w:name="__UnoMark__325_1721855045"/>
      <w:bookmarkStart w:id="118" w:name="ZOTERO_BREF_0WzliVcZNNPI"/>
      <w:bookmarkStart w:id="119" w:name="__UnoMark__288_1721855045"/>
      <w:r w:rsidRPr="007E5D65">
        <w:rPr>
          <w:rFonts w:ascii="Times New Roman" w:hAnsi="Times New Roman" w:cs="Times New Roman"/>
        </w:rPr>
        <w:t>(Hollander, 2010)</w:t>
      </w:r>
      <w:bookmarkEnd w:id="115"/>
      <w:bookmarkEnd w:id="116"/>
      <w:bookmarkEnd w:id="117"/>
      <w:bookmarkEnd w:id="118"/>
      <w:bookmarkEnd w:id="119"/>
      <w:r w:rsidRPr="007E5D65">
        <w:rPr>
          <w:rFonts w:ascii="Times New Roman" w:hAnsi="Times New Roman" w:cs="Times New Roman"/>
        </w:rPr>
        <w:t xml:space="preserve">. The data set fuses multiple </w:t>
      </w:r>
      <w:del w:id="120" w:author="Brendan Smith" w:date="2016-04-28T11:31:00Z">
        <w:r w:rsidRPr="007E5D65" w:rsidDel="00D3438E">
          <w:rPr>
            <w:rFonts w:ascii="Times New Roman" w:hAnsi="Times New Roman" w:cs="Times New Roman"/>
          </w:rPr>
          <w:delText xml:space="preserve"> </w:delText>
        </w:r>
      </w:del>
      <w:r w:rsidRPr="007E5D65">
        <w:rPr>
          <w:rFonts w:ascii="Times New Roman" w:hAnsi="Times New Roman" w:cs="Times New Roman"/>
        </w:rPr>
        <w:t>surveys including: land cover maps from the California Department of Water Resources, pesticide use reports from the California Department of Pesticide Regulation, farmland maps from the California Department of Conservation, and previous multi-source land cover maps from the California Department of Forestry and Fire Protection. Each pixel represents 50 square meters of land surface area. The primary vector dataset used was the 2014 Cartographic Boundary File for the</w:t>
      </w:r>
      <w:del w:id="121" w:author="Brendan Smith" w:date="2016-04-28T11:32:00Z">
        <w:r w:rsidRPr="007E5D65" w:rsidDel="00D3438E">
          <w:rPr>
            <w:rFonts w:ascii="Times New Roman" w:hAnsi="Times New Roman" w:cs="Times New Roman"/>
          </w:rPr>
          <w:delText xml:space="preserve"> </w:delText>
        </w:r>
      </w:del>
      <w:r w:rsidRPr="007E5D65">
        <w:rPr>
          <w:rFonts w:ascii="Times New Roman" w:hAnsi="Times New Roman" w:cs="Times New Roman"/>
        </w:rPr>
        <w:t xml:space="preserve"> state of California. Specifically, county political boundaries were used from the US Census Bureau’s geographic database (MAF/TIGER, 2014). Table 1 shows general properties of the data sets.</w:t>
      </w:r>
    </w:p>
    <w:p w14:paraId="1110E8B8" w14:textId="77777777" w:rsidR="00C77465" w:rsidRPr="007E5D65" w:rsidRDefault="00C77465" w:rsidP="007E5D65">
      <w:pPr>
        <w:spacing w:line="360" w:lineRule="auto"/>
        <w:rPr>
          <w:rFonts w:ascii="Times New Roman" w:hAnsi="Times New Roman" w:cs="Times New Roman"/>
        </w:rPr>
      </w:pPr>
    </w:p>
    <w:p w14:paraId="50BC8E22" w14:textId="77777777" w:rsidR="00C77465" w:rsidRPr="007E5D65" w:rsidRDefault="007E5D65" w:rsidP="007E5D65">
      <w:pPr>
        <w:spacing w:line="360" w:lineRule="auto"/>
        <w:rPr>
          <w:rFonts w:ascii="Times New Roman" w:hAnsi="Times New Roman" w:cs="Times New Roman"/>
        </w:rPr>
      </w:pPr>
      <w:r w:rsidRPr="007E5D65">
        <w:rPr>
          <w:rFonts w:ascii="Times New Roman" w:hAnsi="Times New Roman" w:cs="Times New Roman"/>
        </w:rPr>
        <w:t xml:space="preserve">To test the standalone performance of each method, operations were run on a single node as a single thread application. Tests were run with the latest development versions of R (v 3.2.4, 2016-03-16  r70336), the raster package (v. 2.5-2) PostgreSQL (v. 9.5.2) and PostGIS (v. 2.2.2, r14797) within a single thread Debian Stretch  </w:t>
      </w:r>
      <w:del w:id="122" w:author="Brendan Smith" w:date="2016-04-28T11:32:00Z">
        <w:r w:rsidRPr="007E5D65" w:rsidDel="00D3438E">
          <w:rPr>
            <w:rFonts w:ascii="Times New Roman" w:hAnsi="Times New Roman" w:cs="Times New Roman"/>
          </w:rPr>
          <w:delText xml:space="preserve"> </w:delText>
        </w:r>
      </w:del>
      <w:r w:rsidRPr="007E5D65">
        <w:rPr>
          <w:rFonts w:ascii="Times New Roman" w:hAnsi="Times New Roman" w:cs="Times New Roman"/>
        </w:rPr>
        <w:t>virtual machine (Linux kernel 4.1.13) with access to a maximum of 6GB system memory.</w:t>
      </w:r>
    </w:p>
    <w:p w14:paraId="6CA581C8" w14:textId="77777777" w:rsidR="00C77465" w:rsidRPr="007E5D65" w:rsidRDefault="00C77465" w:rsidP="007E5D65">
      <w:pPr>
        <w:spacing w:line="360" w:lineRule="auto"/>
        <w:rPr>
          <w:rFonts w:ascii="Times New Roman" w:hAnsi="Times New Roman" w:cs="Times New Roman"/>
        </w:rPr>
      </w:pPr>
    </w:p>
    <w:p w14:paraId="2470CC7F" w14:textId="06AAF571" w:rsidR="00C77465" w:rsidRPr="007E5D65" w:rsidRDefault="007E5D65" w:rsidP="007E5D65">
      <w:pPr>
        <w:spacing w:line="360" w:lineRule="auto"/>
        <w:rPr>
          <w:rFonts w:ascii="Times New Roman" w:hAnsi="Times New Roman" w:cs="Times New Roman"/>
        </w:rPr>
      </w:pPr>
      <w:r w:rsidRPr="007E5D65">
        <w:rPr>
          <w:rFonts w:ascii="Times New Roman" w:hAnsi="Times New Roman" w:cs="Times New Roman"/>
        </w:rPr>
        <w:t xml:space="preserve">The raster package has two classes for multi-layer data objects, the RasterStack and the Raster Brick. In essence, a RasterStack is a list of potentially separate RasterLayer objects. RasterBricks are multi-layered objects that can only refer to the multiple bands of a single file. RasterBricks are also </w:t>
      </w:r>
      <w:del w:id="123" w:author="Brendan Smith" w:date="2016-04-28T11:33:00Z">
        <w:r w:rsidRPr="007E5D65" w:rsidDel="00D3438E">
          <w:rPr>
            <w:rFonts w:ascii="Times New Roman" w:hAnsi="Times New Roman" w:cs="Times New Roman"/>
          </w:rPr>
          <w:delText xml:space="preserve">are </w:delText>
        </w:r>
      </w:del>
      <w:r w:rsidRPr="007E5D65">
        <w:rPr>
          <w:rFonts w:ascii="Times New Roman" w:hAnsi="Times New Roman" w:cs="Times New Roman"/>
        </w:rPr>
        <w:t xml:space="preserve">created only in memory, </w:t>
      </w:r>
      <w:del w:id="124" w:author="Brendan Smith" w:date="2016-04-28T11:33:00Z">
        <w:r w:rsidRPr="007E5D65" w:rsidDel="00D3438E">
          <w:rPr>
            <w:rFonts w:ascii="Times New Roman" w:hAnsi="Times New Roman" w:cs="Times New Roman"/>
          </w:rPr>
          <w:delText xml:space="preserve">sacrifice </w:delText>
        </w:r>
      </w:del>
      <w:ins w:id="125" w:author="Brendan Smith" w:date="2016-04-28T11:33:00Z">
        <w:r w:rsidR="00D3438E" w:rsidRPr="007E5D65">
          <w:rPr>
            <w:rFonts w:ascii="Times New Roman" w:hAnsi="Times New Roman" w:cs="Times New Roman"/>
          </w:rPr>
          <w:t>sacrific</w:t>
        </w:r>
        <w:r w:rsidR="00D3438E">
          <w:rPr>
            <w:rFonts w:ascii="Times New Roman" w:hAnsi="Times New Roman" w:cs="Times New Roman"/>
          </w:rPr>
          <w:t>ing</w:t>
        </w:r>
        <w:r w:rsidR="00D3438E" w:rsidRPr="007E5D65">
          <w:rPr>
            <w:rFonts w:ascii="Times New Roman" w:hAnsi="Times New Roman" w:cs="Times New Roman"/>
          </w:rPr>
          <w:t xml:space="preserve"> </w:t>
        </w:r>
      </w:ins>
      <w:r w:rsidRPr="007E5D65">
        <w:rPr>
          <w:rFonts w:ascii="Times New Roman" w:hAnsi="Times New Roman" w:cs="Times New Roman"/>
        </w:rPr>
        <w:t>some flexibility for speed.</w:t>
      </w:r>
    </w:p>
    <w:p w14:paraId="1661DAEA" w14:textId="77777777" w:rsidR="00C77465" w:rsidRPr="007E5D65" w:rsidRDefault="00C77465" w:rsidP="007E5D65">
      <w:pPr>
        <w:spacing w:line="360" w:lineRule="auto"/>
        <w:rPr>
          <w:rFonts w:ascii="Times New Roman" w:hAnsi="Times New Roman" w:cs="Times New Roman"/>
        </w:rPr>
      </w:pPr>
    </w:p>
    <w:p w14:paraId="4317EE04" w14:textId="77777777" w:rsidR="00C77465" w:rsidRPr="007E5D65" w:rsidRDefault="007E5D65" w:rsidP="007E5D65">
      <w:pPr>
        <w:spacing w:line="360" w:lineRule="auto"/>
        <w:rPr>
          <w:rFonts w:ascii="Times New Roman" w:hAnsi="Times New Roman" w:cs="Times New Roman"/>
        </w:rPr>
      </w:pPr>
      <w:r w:rsidRPr="007E5D65">
        <w:rPr>
          <w:rFonts w:ascii="Times New Roman" w:hAnsi="Times New Roman" w:cs="Times New Roman"/>
        </w:rPr>
        <w:t xml:space="preserve">Queries on objects created with the raster package and PostGIS were evaluated through R, either as direct calls to raster functions or as system calls to PostGIS queries. The speed of different operations was evaluated through the </w:t>
      </w:r>
      <w:r w:rsidRPr="00D3438E">
        <w:rPr>
          <w:rFonts w:ascii="Courier New" w:hAnsi="Courier New" w:cs="Courier New"/>
          <w:rPrChange w:id="126" w:author="Brendan Smith" w:date="2016-04-28T11:39:00Z">
            <w:rPr>
              <w:rFonts w:ascii="Times New Roman" w:hAnsi="Times New Roman" w:cs="Times New Roman"/>
            </w:rPr>
          </w:rPrChange>
        </w:rPr>
        <w:t>system.time</w:t>
      </w:r>
      <w:r w:rsidRPr="007E5D65">
        <w:rPr>
          <w:rFonts w:ascii="Times New Roman" w:hAnsi="Times New Roman" w:cs="Times New Roman"/>
        </w:rPr>
        <w:t xml:space="preserve"> function of the base R library, a function that returns the CPU time required for the expression to be evaluated.</w:t>
      </w:r>
    </w:p>
    <w:p w14:paraId="0812F356" w14:textId="77777777" w:rsidR="00C77465" w:rsidRPr="007E5D65" w:rsidRDefault="00C77465" w:rsidP="007E5D65">
      <w:pPr>
        <w:spacing w:line="360" w:lineRule="auto"/>
        <w:rPr>
          <w:rFonts w:ascii="Times New Roman" w:hAnsi="Times New Roman" w:cs="Times New Roman"/>
        </w:rPr>
      </w:pPr>
    </w:p>
    <w:p w14:paraId="5A0DE296" w14:textId="77777777" w:rsidR="00C77465" w:rsidRPr="007E5D65" w:rsidRDefault="007E5D65" w:rsidP="007E5D65">
      <w:pPr>
        <w:spacing w:line="360" w:lineRule="auto"/>
        <w:rPr>
          <w:rFonts w:ascii="Times New Roman" w:hAnsi="Times New Roman" w:cs="Times New Roman"/>
        </w:rPr>
      </w:pPr>
      <w:r w:rsidRPr="007E5D65">
        <w:rPr>
          <w:rFonts w:ascii="Times New Roman" w:hAnsi="Times New Roman" w:cs="Times New Roman"/>
        </w:rPr>
        <w:t>Results</w:t>
      </w:r>
    </w:p>
    <w:p w14:paraId="61BA851C" w14:textId="77777777" w:rsidR="00C77465" w:rsidRPr="007E5D65" w:rsidRDefault="00C77465" w:rsidP="007E5D65">
      <w:pPr>
        <w:spacing w:line="360" w:lineRule="auto"/>
        <w:rPr>
          <w:rFonts w:ascii="Times New Roman" w:hAnsi="Times New Roman" w:cs="Times New Roman"/>
        </w:rPr>
      </w:pPr>
    </w:p>
    <w:p w14:paraId="4B915D3C" w14:textId="1FAD609E" w:rsidR="00C77465" w:rsidRPr="007E5D65" w:rsidRDefault="007E5D65" w:rsidP="007E5D65">
      <w:pPr>
        <w:spacing w:line="360" w:lineRule="auto"/>
        <w:rPr>
          <w:rFonts w:ascii="Times New Roman" w:hAnsi="Times New Roman" w:cs="Times New Roman"/>
        </w:rPr>
      </w:pPr>
      <w:r w:rsidRPr="007E5D65">
        <w:rPr>
          <w:rFonts w:ascii="Times New Roman" w:hAnsi="Times New Roman" w:cs="Times New Roman"/>
        </w:rPr>
        <w:t xml:space="preserve">For raster layers that are small enough to fit in-memory, the raster package is </w:t>
      </w:r>
      <w:del w:id="127" w:author="Brendan Smith" w:date="2016-04-28T11:40:00Z">
        <w:r w:rsidRPr="007E5D65" w:rsidDel="00000295">
          <w:rPr>
            <w:rFonts w:ascii="Times New Roman" w:hAnsi="Times New Roman" w:cs="Times New Roman"/>
          </w:rPr>
          <w:delText xml:space="preserve">orders </w:delText>
        </w:r>
      </w:del>
      <w:ins w:id="128" w:author="Brendan Smith" w:date="2016-04-28T11:40:00Z">
        <w:r w:rsidR="00000295">
          <w:rPr>
            <w:rFonts w:ascii="Times New Roman" w:hAnsi="Times New Roman" w:cs="Times New Roman"/>
          </w:rPr>
          <w:t xml:space="preserve">several orders </w:t>
        </w:r>
      </w:ins>
      <w:r w:rsidRPr="007E5D65">
        <w:rPr>
          <w:rFonts w:ascii="Times New Roman" w:hAnsi="Times New Roman" w:cs="Times New Roman"/>
        </w:rPr>
        <w:t>of magnitude faster for subset operations (</w:t>
      </w:r>
      <w:commentRangeStart w:id="129"/>
      <w:r w:rsidRPr="007E5D65">
        <w:rPr>
          <w:rFonts w:ascii="Times New Roman" w:hAnsi="Times New Roman" w:cs="Times New Roman"/>
        </w:rPr>
        <w:t>Figure 2</w:t>
      </w:r>
      <w:commentRangeEnd w:id="129"/>
      <w:r w:rsidR="00D3438E">
        <w:rPr>
          <w:rStyle w:val="CommentReference"/>
          <w:rFonts w:cs="Mangal"/>
        </w:rPr>
        <w:commentReference w:id="129"/>
      </w:r>
      <w:r w:rsidRPr="007E5D65">
        <w:rPr>
          <w:rFonts w:ascii="Times New Roman" w:hAnsi="Times New Roman" w:cs="Times New Roman"/>
        </w:rPr>
        <w:t xml:space="preserve">). This was evaluated by coercing the </w:t>
      </w:r>
      <w:del w:id="130" w:author="Brendan Smith" w:date="2016-04-28T11:42:00Z">
        <w:r w:rsidRPr="007E5D65" w:rsidDel="00000295">
          <w:rPr>
            <w:rFonts w:ascii="Times New Roman" w:hAnsi="Times New Roman" w:cs="Times New Roman"/>
          </w:rPr>
          <w:delText>landcover</w:delText>
        </w:r>
      </w:del>
      <w:ins w:id="131" w:author="Brendan Smith" w:date="2016-04-28T11:42:00Z">
        <w:r w:rsidR="00000295" w:rsidRPr="007E5D65">
          <w:rPr>
            <w:rFonts w:ascii="Times New Roman" w:hAnsi="Times New Roman" w:cs="Times New Roman"/>
          </w:rPr>
          <w:t>land cover</w:t>
        </w:r>
      </w:ins>
      <w:r w:rsidRPr="007E5D65">
        <w:rPr>
          <w:rFonts w:ascii="Times New Roman" w:hAnsi="Times New Roman" w:cs="Times New Roman"/>
        </w:rPr>
        <w:t xml:space="preserve"> </w:t>
      </w:r>
      <w:r w:rsidRPr="007E5D65">
        <w:rPr>
          <w:rFonts w:ascii="Times New Roman" w:hAnsi="Times New Roman" w:cs="Times New Roman"/>
        </w:rPr>
        <w:lastRenderedPageBreak/>
        <w:t xml:space="preserve">data into a RasterBrick object (which forces the file into memory). Initial evaluations of PostGIS raster functions were performed by registering the raster data file outside of the Postgres database. This way, only the raster metadata and file path are stored in the database system, and PostGIS functions are evaluated on the source data file directly. The results of these operations are summarized in </w:t>
      </w:r>
      <w:commentRangeStart w:id="132"/>
      <w:r w:rsidRPr="007E5D65">
        <w:rPr>
          <w:rFonts w:ascii="Times New Roman" w:hAnsi="Times New Roman" w:cs="Times New Roman"/>
        </w:rPr>
        <w:t>Table 2.</w:t>
      </w:r>
      <w:commentRangeEnd w:id="132"/>
      <w:r w:rsidR="00000295">
        <w:rPr>
          <w:rStyle w:val="CommentReference"/>
          <w:rFonts w:cs="Mangal"/>
        </w:rPr>
        <w:commentReference w:id="132"/>
      </w:r>
    </w:p>
    <w:p w14:paraId="22B2AD60" w14:textId="77777777" w:rsidR="00C77465" w:rsidRPr="007E5D65" w:rsidRDefault="00C77465" w:rsidP="007E5D65">
      <w:pPr>
        <w:spacing w:line="360" w:lineRule="auto"/>
        <w:rPr>
          <w:rFonts w:ascii="Times New Roman" w:hAnsi="Times New Roman" w:cs="Times New Roman"/>
        </w:rPr>
      </w:pPr>
    </w:p>
    <w:p w14:paraId="3BB208E7" w14:textId="77777777" w:rsidR="00C77465" w:rsidRPr="007E5D65" w:rsidRDefault="007E5D65" w:rsidP="007E5D65">
      <w:pPr>
        <w:spacing w:line="360" w:lineRule="auto"/>
        <w:rPr>
          <w:rFonts w:ascii="Times New Roman" w:hAnsi="Times New Roman" w:cs="Times New Roman"/>
        </w:rPr>
      </w:pPr>
      <w:r w:rsidRPr="007E5D65">
        <w:rPr>
          <w:rFonts w:ascii="Times New Roman" w:hAnsi="Times New Roman" w:cs="Times New Roman"/>
        </w:rPr>
        <w:t>Conclusion</w:t>
      </w:r>
    </w:p>
    <w:p w14:paraId="380C5545" w14:textId="77777777" w:rsidR="00C77465" w:rsidRPr="007E5D65" w:rsidRDefault="00C77465" w:rsidP="007E5D65">
      <w:pPr>
        <w:spacing w:line="360" w:lineRule="auto"/>
        <w:rPr>
          <w:rFonts w:ascii="Times New Roman" w:hAnsi="Times New Roman" w:cs="Times New Roman"/>
        </w:rPr>
      </w:pPr>
    </w:p>
    <w:p w14:paraId="4C2FF941" w14:textId="6F3A5456" w:rsidR="00C77465" w:rsidRPr="007E5D65" w:rsidRDefault="007E5D65" w:rsidP="007E5D65">
      <w:pPr>
        <w:spacing w:line="360" w:lineRule="auto"/>
        <w:rPr>
          <w:rFonts w:ascii="Times New Roman" w:hAnsi="Times New Roman" w:cs="Times New Roman"/>
        </w:rPr>
      </w:pPr>
      <w:r w:rsidRPr="007E5D65">
        <w:rPr>
          <w:rFonts w:ascii="Times New Roman" w:hAnsi="Times New Roman" w:cs="Times New Roman"/>
        </w:rPr>
        <w:t xml:space="preserve">For polygon overlays over datasets that reside on disk, PostGIS is faster by orders of magnitude. </w:t>
      </w:r>
      <w:del w:id="133" w:author="Brendan Smith" w:date="2016-04-28T11:45:00Z">
        <w:r w:rsidRPr="007E5D65" w:rsidDel="00000295">
          <w:rPr>
            <w:rFonts w:ascii="Times New Roman" w:hAnsi="Times New Roman" w:cs="Times New Roman"/>
          </w:rPr>
          <w:delText>However</w:delText>
        </w:r>
      </w:del>
      <w:ins w:id="134" w:author="Brendan Smith" w:date="2016-04-28T11:45:00Z">
        <w:r w:rsidR="00000295" w:rsidRPr="007E5D65">
          <w:rPr>
            <w:rFonts w:ascii="Times New Roman" w:hAnsi="Times New Roman" w:cs="Times New Roman"/>
          </w:rPr>
          <w:t>However,</w:t>
        </w:r>
      </w:ins>
      <w:r w:rsidRPr="007E5D65">
        <w:rPr>
          <w:rFonts w:ascii="Times New Roman" w:hAnsi="Times New Roman" w:cs="Times New Roman"/>
        </w:rPr>
        <w:t xml:space="preserve"> for small data sets, the raster package excels on operations that can reside in memory. PostGIS tunable parameters include the tile size over which gridded data are split to perform iterative operations. An optimum tile size may depend on the structure of the gridded data set and/or the size of the file. Further benchmarks could compare the in-memory performance of the raster package to PostGIS operations over data that is stored in a ramdisk.</w:t>
      </w:r>
    </w:p>
    <w:p w14:paraId="677A0D80" w14:textId="77777777" w:rsidR="00C77465" w:rsidRPr="007E5D65" w:rsidRDefault="00C77465" w:rsidP="007E5D65">
      <w:pPr>
        <w:spacing w:line="360" w:lineRule="auto"/>
        <w:rPr>
          <w:rFonts w:ascii="Times New Roman" w:hAnsi="Times New Roman" w:cs="Times New Roman"/>
        </w:rPr>
      </w:pPr>
    </w:p>
    <w:p w14:paraId="5064CE00" w14:textId="77777777" w:rsidR="00C77465" w:rsidRPr="007E5D65" w:rsidRDefault="007E5D65" w:rsidP="007E5D65">
      <w:pPr>
        <w:spacing w:line="360" w:lineRule="auto"/>
        <w:rPr>
          <w:rFonts w:ascii="Times New Roman" w:hAnsi="Times New Roman" w:cs="Times New Roman"/>
        </w:rPr>
      </w:pPr>
      <w:r w:rsidRPr="007E5D65">
        <w:rPr>
          <w:rFonts w:ascii="Times New Roman" w:hAnsi="Times New Roman" w:cs="Times New Roman"/>
        </w:rPr>
        <w:br w:type="page"/>
      </w:r>
    </w:p>
    <w:p w14:paraId="463FC26C" w14:textId="77777777" w:rsidR="00C77465" w:rsidRPr="007E5D65" w:rsidRDefault="00C77465" w:rsidP="007E5D65">
      <w:pPr>
        <w:pStyle w:val="BodyText"/>
        <w:spacing w:line="360" w:lineRule="auto"/>
        <w:rPr>
          <w:rFonts w:ascii="Times New Roman" w:hAnsi="Times New Roman" w:cs="Times New Roman"/>
        </w:rPr>
      </w:pPr>
    </w:p>
    <w:p w14:paraId="17127CB5" w14:textId="77777777" w:rsidR="00C77465" w:rsidRPr="007E5D65" w:rsidRDefault="00C77465" w:rsidP="007E5D65">
      <w:pPr>
        <w:pStyle w:val="BodyText"/>
        <w:spacing w:line="360" w:lineRule="auto"/>
        <w:rPr>
          <w:rFonts w:ascii="Times New Roman" w:hAnsi="Times New Roman" w:cs="Times New Roman"/>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767"/>
        <w:gridCol w:w="2496"/>
        <w:gridCol w:w="1726"/>
        <w:gridCol w:w="1831"/>
        <w:gridCol w:w="1818"/>
      </w:tblGrid>
      <w:tr w:rsidR="00C77465" w:rsidRPr="007E5D65" w14:paraId="561C77F9" w14:textId="77777777">
        <w:tc>
          <w:tcPr>
            <w:tcW w:w="1927" w:type="dxa"/>
            <w:tcBorders>
              <w:top w:val="single" w:sz="2" w:space="0" w:color="000000"/>
              <w:left w:val="single" w:sz="2" w:space="0" w:color="000000"/>
              <w:bottom w:val="single" w:sz="2" w:space="0" w:color="000000"/>
            </w:tcBorders>
            <w:shd w:val="clear" w:color="auto" w:fill="auto"/>
            <w:tcMar>
              <w:left w:w="54" w:type="dxa"/>
            </w:tcMar>
          </w:tcPr>
          <w:p w14:paraId="3B46EC91" w14:textId="77777777" w:rsidR="00C77465" w:rsidRPr="007E5D65" w:rsidRDefault="007E5D65" w:rsidP="007E5D65">
            <w:pPr>
              <w:pStyle w:val="TableContents"/>
              <w:spacing w:line="360" w:lineRule="auto"/>
              <w:jc w:val="center"/>
              <w:rPr>
                <w:rFonts w:ascii="Times New Roman" w:hAnsi="Times New Roman" w:cs="Times New Roman"/>
              </w:rPr>
            </w:pPr>
            <w:r w:rsidRPr="007E5D65">
              <w:rPr>
                <w:rFonts w:ascii="Times New Roman" w:hAnsi="Times New Roman" w:cs="Times New Roman"/>
              </w:rPr>
              <w:t>Data Type</w:t>
            </w:r>
          </w:p>
        </w:tc>
        <w:tc>
          <w:tcPr>
            <w:tcW w:w="1928" w:type="dxa"/>
            <w:tcBorders>
              <w:top w:val="single" w:sz="2" w:space="0" w:color="000000"/>
              <w:left w:val="single" w:sz="2" w:space="0" w:color="000000"/>
              <w:bottom w:val="single" w:sz="2" w:space="0" w:color="000000"/>
            </w:tcBorders>
            <w:shd w:val="clear" w:color="auto" w:fill="auto"/>
            <w:tcMar>
              <w:left w:w="54" w:type="dxa"/>
            </w:tcMar>
          </w:tcPr>
          <w:p w14:paraId="2AEE5516" w14:textId="77777777" w:rsidR="00C77465" w:rsidRPr="007E5D65" w:rsidRDefault="007E5D65" w:rsidP="007E5D65">
            <w:pPr>
              <w:pStyle w:val="TableContents"/>
              <w:spacing w:line="360" w:lineRule="auto"/>
              <w:jc w:val="center"/>
              <w:rPr>
                <w:rFonts w:ascii="Times New Roman" w:hAnsi="Times New Roman" w:cs="Times New Roman"/>
              </w:rPr>
            </w:pPr>
            <w:r w:rsidRPr="007E5D65">
              <w:rPr>
                <w:rFonts w:ascii="Times New Roman" w:hAnsi="Times New Roman" w:cs="Times New Roman"/>
              </w:rPr>
              <w:t>File Name</w:t>
            </w:r>
          </w:p>
        </w:tc>
        <w:tc>
          <w:tcPr>
            <w:tcW w:w="1927" w:type="dxa"/>
            <w:tcBorders>
              <w:top w:val="single" w:sz="2" w:space="0" w:color="000000"/>
              <w:left w:val="single" w:sz="2" w:space="0" w:color="000000"/>
              <w:bottom w:val="single" w:sz="2" w:space="0" w:color="000000"/>
            </w:tcBorders>
            <w:shd w:val="clear" w:color="auto" w:fill="auto"/>
            <w:tcMar>
              <w:left w:w="54" w:type="dxa"/>
            </w:tcMar>
          </w:tcPr>
          <w:p w14:paraId="144301BD" w14:textId="77777777" w:rsidR="00C77465" w:rsidRPr="007E5D65" w:rsidRDefault="007E5D65" w:rsidP="007E5D65">
            <w:pPr>
              <w:pStyle w:val="TableContents"/>
              <w:spacing w:line="360" w:lineRule="auto"/>
              <w:jc w:val="center"/>
              <w:rPr>
                <w:rFonts w:ascii="Times New Roman" w:hAnsi="Times New Roman" w:cs="Times New Roman"/>
              </w:rPr>
            </w:pPr>
            <w:r w:rsidRPr="007E5D65">
              <w:rPr>
                <w:rFonts w:ascii="Times New Roman" w:hAnsi="Times New Roman" w:cs="Times New Roman"/>
              </w:rPr>
              <w:t>Size</w:t>
            </w:r>
          </w:p>
        </w:tc>
        <w:tc>
          <w:tcPr>
            <w:tcW w:w="1928" w:type="dxa"/>
            <w:tcBorders>
              <w:top w:val="single" w:sz="2" w:space="0" w:color="000000"/>
              <w:left w:val="single" w:sz="2" w:space="0" w:color="000000"/>
              <w:bottom w:val="single" w:sz="2" w:space="0" w:color="000000"/>
            </w:tcBorders>
            <w:shd w:val="clear" w:color="auto" w:fill="auto"/>
            <w:tcMar>
              <w:left w:w="54" w:type="dxa"/>
            </w:tcMar>
          </w:tcPr>
          <w:p w14:paraId="69A673D8" w14:textId="77777777" w:rsidR="00C77465" w:rsidRPr="007E5D65" w:rsidRDefault="007E5D65" w:rsidP="007E5D65">
            <w:pPr>
              <w:pStyle w:val="TableContents"/>
              <w:spacing w:line="360" w:lineRule="auto"/>
              <w:jc w:val="center"/>
              <w:rPr>
                <w:rFonts w:ascii="Times New Roman" w:hAnsi="Times New Roman" w:cs="Times New Roman"/>
              </w:rPr>
            </w:pPr>
            <w:r w:rsidRPr="007E5D65">
              <w:rPr>
                <w:rFonts w:ascii="Times New Roman" w:hAnsi="Times New Roman" w:cs="Times New Roman"/>
              </w:rPr>
              <w:t>Resolution</w:t>
            </w:r>
          </w:p>
        </w:tc>
        <w:tc>
          <w:tcPr>
            <w:tcW w:w="192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1B70A8C" w14:textId="77777777" w:rsidR="00C77465" w:rsidRPr="007E5D65" w:rsidRDefault="007E5D65" w:rsidP="007E5D65">
            <w:pPr>
              <w:pStyle w:val="TableContents"/>
              <w:spacing w:line="360" w:lineRule="auto"/>
              <w:jc w:val="center"/>
              <w:rPr>
                <w:rFonts w:ascii="Times New Roman" w:hAnsi="Times New Roman" w:cs="Times New Roman"/>
              </w:rPr>
            </w:pPr>
            <w:r w:rsidRPr="007E5D65">
              <w:rPr>
                <w:rFonts w:ascii="Times New Roman" w:hAnsi="Times New Roman" w:cs="Times New Roman"/>
              </w:rPr>
              <w:t>Description</w:t>
            </w:r>
          </w:p>
        </w:tc>
      </w:tr>
      <w:tr w:rsidR="00C77465" w:rsidRPr="007E5D65" w14:paraId="306BD25A" w14:textId="77777777">
        <w:tc>
          <w:tcPr>
            <w:tcW w:w="1927" w:type="dxa"/>
            <w:tcBorders>
              <w:left w:val="single" w:sz="2" w:space="0" w:color="000000"/>
              <w:bottom w:val="single" w:sz="2" w:space="0" w:color="000000"/>
            </w:tcBorders>
            <w:shd w:val="clear" w:color="auto" w:fill="auto"/>
            <w:tcMar>
              <w:left w:w="54" w:type="dxa"/>
            </w:tcMar>
          </w:tcPr>
          <w:p w14:paraId="1D336081" w14:textId="77777777" w:rsidR="00C77465" w:rsidRPr="007E5D65" w:rsidRDefault="007E5D65" w:rsidP="007E5D65">
            <w:pPr>
              <w:pStyle w:val="TableContents"/>
              <w:spacing w:line="360" w:lineRule="auto"/>
              <w:jc w:val="center"/>
              <w:rPr>
                <w:rFonts w:ascii="Times New Roman" w:hAnsi="Times New Roman" w:cs="Times New Roman"/>
              </w:rPr>
            </w:pPr>
            <w:r w:rsidRPr="007E5D65">
              <w:rPr>
                <w:rFonts w:ascii="Times New Roman" w:hAnsi="Times New Roman" w:cs="Times New Roman"/>
              </w:rPr>
              <w:t>Raster</w:t>
            </w:r>
          </w:p>
        </w:tc>
        <w:tc>
          <w:tcPr>
            <w:tcW w:w="1928" w:type="dxa"/>
            <w:tcBorders>
              <w:left w:val="single" w:sz="2" w:space="0" w:color="000000"/>
              <w:bottom w:val="single" w:sz="2" w:space="0" w:color="000000"/>
            </w:tcBorders>
            <w:shd w:val="clear" w:color="auto" w:fill="auto"/>
            <w:tcMar>
              <w:left w:w="54" w:type="dxa"/>
            </w:tcMar>
          </w:tcPr>
          <w:p w14:paraId="5709EE8F" w14:textId="77777777" w:rsidR="00C77465" w:rsidRPr="007E5D65" w:rsidRDefault="007E5D65" w:rsidP="007E5D65">
            <w:pPr>
              <w:spacing w:line="360" w:lineRule="auto"/>
              <w:jc w:val="center"/>
              <w:rPr>
                <w:rFonts w:ascii="Times New Roman" w:hAnsi="Times New Roman" w:cs="Times New Roman"/>
              </w:rPr>
            </w:pPr>
            <w:r w:rsidRPr="007E5D65">
              <w:rPr>
                <w:rFonts w:ascii="Times New Roman" w:hAnsi="Times New Roman" w:cs="Times New Roman"/>
              </w:rPr>
              <w:t>caml2010.3310</w:t>
            </w:r>
          </w:p>
        </w:tc>
        <w:tc>
          <w:tcPr>
            <w:tcW w:w="1927" w:type="dxa"/>
            <w:tcBorders>
              <w:left w:val="single" w:sz="2" w:space="0" w:color="000000"/>
              <w:bottom w:val="single" w:sz="2" w:space="0" w:color="000000"/>
            </w:tcBorders>
            <w:shd w:val="clear" w:color="auto" w:fill="auto"/>
            <w:tcMar>
              <w:left w:w="54" w:type="dxa"/>
            </w:tcMar>
          </w:tcPr>
          <w:p w14:paraId="3311B88B" w14:textId="77777777" w:rsidR="00C77465" w:rsidRPr="007E5D65" w:rsidRDefault="007E5D65" w:rsidP="007E5D65">
            <w:pPr>
              <w:pStyle w:val="TableContents"/>
              <w:spacing w:line="360" w:lineRule="auto"/>
              <w:jc w:val="center"/>
              <w:rPr>
                <w:rFonts w:ascii="Times New Roman" w:hAnsi="Times New Roman" w:cs="Times New Roman"/>
              </w:rPr>
            </w:pPr>
            <w:r w:rsidRPr="007E5D65">
              <w:rPr>
                <w:rFonts w:ascii="Times New Roman" w:hAnsi="Times New Roman" w:cs="Times New Roman"/>
              </w:rPr>
              <w:t xml:space="preserve">390.7 MB </w:t>
            </w:r>
          </w:p>
        </w:tc>
        <w:tc>
          <w:tcPr>
            <w:tcW w:w="1928" w:type="dxa"/>
            <w:tcBorders>
              <w:left w:val="single" w:sz="2" w:space="0" w:color="000000"/>
              <w:bottom w:val="single" w:sz="2" w:space="0" w:color="000000"/>
            </w:tcBorders>
            <w:shd w:val="clear" w:color="auto" w:fill="auto"/>
            <w:tcMar>
              <w:left w:w="54" w:type="dxa"/>
            </w:tcMar>
          </w:tcPr>
          <w:p w14:paraId="49E1891B" w14:textId="77777777" w:rsidR="00C77465" w:rsidRPr="007E5D65" w:rsidRDefault="007E5D65" w:rsidP="007E5D65">
            <w:pPr>
              <w:pStyle w:val="TableContents"/>
              <w:spacing w:line="360" w:lineRule="auto"/>
              <w:jc w:val="center"/>
              <w:rPr>
                <w:rFonts w:ascii="Times New Roman" w:hAnsi="Times New Roman" w:cs="Times New Roman"/>
              </w:rPr>
            </w:pPr>
            <w:r w:rsidRPr="007E5D65">
              <w:rPr>
                <w:rFonts w:ascii="Times New Roman" w:hAnsi="Times New Roman" w:cs="Times New Roman"/>
              </w:rPr>
              <w:t>10546x9140</w:t>
            </w:r>
          </w:p>
        </w:tc>
        <w:tc>
          <w:tcPr>
            <w:tcW w:w="1928" w:type="dxa"/>
            <w:tcBorders>
              <w:left w:val="single" w:sz="2" w:space="0" w:color="000000"/>
              <w:bottom w:val="single" w:sz="2" w:space="0" w:color="000000"/>
              <w:right w:val="single" w:sz="2" w:space="0" w:color="000000"/>
            </w:tcBorders>
            <w:shd w:val="clear" w:color="auto" w:fill="auto"/>
            <w:tcMar>
              <w:left w:w="54" w:type="dxa"/>
            </w:tcMar>
          </w:tcPr>
          <w:p w14:paraId="6C55BE20" w14:textId="77777777" w:rsidR="00C77465" w:rsidRPr="007E5D65" w:rsidRDefault="007E5D65" w:rsidP="007E5D65">
            <w:pPr>
              <w:pStyle w:val="TableContents"/>
              <w:spacing w:line="360" w:lineRule="auto"/>
              <w:jc w:val="center"/>
              <w:rPr>
                <w:rFonts w:ascii="Times New Roman" w:hAnsi="Times New Roman" w:cs="Times New Roman"/>
              </w:rPr>
            </w:pPr>
            <w:r w:rsidRPr="007E5D65">
              <w:rPr>
                <w:rFonts w:ascii="Times New Roman" w:hAnsi="Times New Roman" w:cs="Times New Roman"/>
              </w:rPr>
              <w:t>California landcover map</w:t>
            </w:r>
          </w:p>
        </w:tc>
      </w:tr>
      <w:tr w:rsidR="00C77465" w:rsidRPr="007E5D65" w14:paraId="62588CD7" w14:textId="77777777">
        <w:tc>
          <w:tcPr>
            <w:tcW w:w="1927" w:type="dxa"/>
            <w:tcBorders>
              <w:left w:val="single" w:sz="2" w:space="0" w:color="000000"/>
              <w:bottom w:val="single" w:sz="2" w:space="0" w:color="000000"/>
            </w:tcBorders>
            <w:shd w:val="clear" w:color="auto" w:fill="auto"/>
            <w:tcMar>
              <w:left w:w="54" w:type="dxa"/>
            </w:tcMar>
          </w:tcPr>
          <w:p w14:paraId="3371A2EF" w14:textId="77777777" w:rsidR="00C77465" w:rsidRPr="007E5D65" w:rsidRDefault="007E5D65" w:rsidP="007E5D65">
            <w:pPr>
              <w:pStyle w:val="TableContents"/>
              <w:spacing w:line="360" w:lineRule="auto"/>
              <w:jc w:val="center"/>
              <w:rPr>
                <w:rFonts w:ascii="Times New Roman" w:hAnsi="Times New Roman" w:cs="Times New Roman"/>
              </w:rPr>
            </w:pPr>
            <w:r w:rsidRPr="007E5D65">
              <w:rPr>
                <w:rFonts w:ascii="Times New Roman" w:hAnsi="Times New Roman" w:cs="Times New Roman"/>
              </w:rPr>
              <w:t>Polygon</w:t>
            </w:r>
          </w:p>
        </w:tc>
        <w:tc>
          <w:tcPr>
            <w:tcW w:w="1928" w:type="dxa"/>
            <w:tcBorders>
              <w:left w:val="single" w:sz="2" w:space="0" w:color="000000"/>
              <w:bottom w:val="single" w:sz="2" w:space="0" w:color="000000"/>
            </w:tcBorders>
            <w:shd w:val="clear" w:color="auto" w:fill="auto"/>
            <w:tcMar>
              <w:left w:w="54" w:type="dxa"/>
            </w:tcMar>
          </w:tcPr>
          <w:p w14:paraId="2984754E" w14:textId="77777777" w:rsidR="00C77465" w:rsidRPr="007E5D65" w:rsidRDefault="007E5D65" w:rsidP="007E5D65">
            <w:pPr>
              <w:pStyle w:val="TableContents"/>
              <w:spacing w:line="360" w:lineRule="auto"/>
              <w:jc w:val="center"/>
              <w:rPr>
                <w:rFonts w:ascii="Times New Roman" w:hAnsi="Times New Roman" w:cs="Times New Roman"/>
              </w:rPr>
            </w:pPr>
            <w:r w:rsidRPr="007E5D65">
              <w:rPr>
                <w:rFonts w:ascii="Times New Roman" w:hAnsi="Times New Roman" w:cs="Times New Roman"/>
              </w:rPr>
              <w:t>ca24k09_poly_noislands</w:t>
            </w:r>
          </w:p>
        </w:tc>
        <w:tc>
          <w:tcPr>
            <w:tcW w:w="1927" w:type="dxa"/>
            <w:tcBorders>
              <w:left w:val="single" w:sz="2" w:space="0" w:color="000000"/>
              <w:bottom w:val="single" w:sz="2" w:space="0" w:color="000000"/>
            </w:tcBorders>
            <w:shd w:val="clear" w:color="auto" w:fill="auto"/>
            <w:tcMar>
              <w:left w:w="54" w:type="dxa"/>
            </w:tcMar>
          </w:tcPr>
          <w:p w14:paraId="5994F9F1" w14:textId="77777777" w:rsidR="00C77465" w:rsidRPr="007E5D65" w:rsidRDefault="007E5D65" w:rsidP="007E5D65">
            <w:pPr>
              <w:pStyle w:val="TableContents"/>
              <w:spacing w:line="360" w:lineRule="auto"/>
              <w:jc w:val="center"/>
              <w:rPr>
                <w:rFonts w:ascii="Times New Roman" w:hAnsi="Times New Roman" w:cs="Times New Roman"/>
              </w:rPr>
            </w:pPr>
            <w:r w:rsidRPr="007E5D65">
              <w:rPr>
                <w:rFonts w:ascii="Times New Roman" w:hAnsi="Times New Roman" w:cs="Times New Roman"/>
              </w:rPr>
              <w:t>5.2 MB</w:t>
            </w:r>
          </w:p>
        </w:tc>
        <w:tc>
          <w:tcPr>
            <w:tcW w:w="1928" w:type="dxa"/>
            <w:tcBorders>
              <w:left w:val="single" w:sz="2" w:space="0" w:color="000000"/>
              <w:bottom w:val="single" w:sz="2" w:space="0" w:color="000000"/>
            </w:tcBorders>
            <w:shd w:val="clear" w:color="auto" w:fill="auto"/>
            <w:tcMar>
              <w:left w:w="54" w:type="dxa"/>
            </w:tcMar>
          </w:tcPr>
          <w:p w14:paraId="43456CC4" w14:textId="77777777" w:rsidR="00C77465" w:rsidRPr="007E5D65" w:rsidRDefault="007E5D65" w:rsidP="007E5D65">
            <w:pPr>
              <w:pStyle w:val="TableContents"/>
              <w:spacing w:line="360" w:lineRule="auto"/>
              <w:jc w:val="center"/>
              <w:rPr>
                <w:rFonts w:ascii="Times New Roman" w:hAnsi="Times New Roman" w:cs="Times New Roman"/>
              </w:rPr>
            </w:pPr>
            <w:r w:rsidRPr="007E5D65">
              <w:rPr>
                <w:rFonts w:ascii="Times New Roman" w:hAnsi="Times New Roman" w:cs="Times New Roman"/>
              </w:rPr>
              <w:t>1:5,000,000 (5m)</w:t>
            </w:r>
          </w:p>
        </w:tc>
        <w:tc>
          <w:tcPr>
            <w:tcW w:w="1928" w:type="dxa"/>
            <w:tcBorders>
              <w:left w:val="single" w:sz="2" w:space="0" w:color="000000"/>
              <w:bottom w:val="single" w:sz="2" w:space="0" w:color="000000"/>
              <w:right w:val="single" w:sz="2" w:space="0" w:color="000000"/>
            </w:tcBorders>
            <w:shd w:val="clear" w:color="auto" w:fill="auto"/>
            <w:tcMar>
              <w:left w:w="54" w:type="dxa"/>
            </w:tcMar>
          </w:tcPr>
          <w:p w14:paraId="596A695A" w14:textId="77777777" w:rsidR="00C77465" w:rsidRPr="007E5D65" w:rsidRDefault="007E5D65" w:rsidP="007E5D65">
            <w:pPr>
              <w:pStyle w:val="TableContents"/>
              <w:spacing w:line="360" w:lineRule="auto"/>
              <w:jc w:val="center"/>
              <w:rPr>
                <w:rFonts w:ascii="Times New Roman" w:hAnsi="Times New Roman" w:cs="Times New Roman"/>
              </w:rPr>
            </w:pPr>
            <w:r w:rsidRPr="007E5D65">
              <w:rPr>
                <w:rFonts w:ascii="Times New Roman" w:hAnsi="Times New Roman" w:cs="Times New Roman"/>
              </w:rPr>
              <w:t>California county political boundaries</w:t>
            </w:r>
          </w:p>
        </w:tc>
      </w:tr>
    </w:tbl>
    <w:p w14:paraId="7A200A90" w14:textId="77777777" w:rsidR="00C77465" w:rsidRPr="007E5D65" w:rsidRDefault="00C77465" w:rsidP="007E5D65">
      <w:pPr>
        <w:spacing w:line="360" w:lineRule="auto"/>
        <w:rPr>
          <w:rFonts w:ascii="Times New Roman" w:hAnsi="Times New Roman" w:cs="Times New Roman"/>
        </w:rPr>
      </w:pPr>
    </w:p>
    <w:p w14:paraId="3A423D2F" w14:textId="77777777" w:rsidR="00C77465" w:rsidRPr="007E5D65" w:rsidRDefault="007E5D65" w:rsidP="007E5D65">
      <w:pPr>
        <w:spacing w:line="360" w:lineRule="auto"/>
        <w:rPr>
          <w:rFonts w:ascii="Times New Roman" w:hAnsi="Times New Roman" w:cs="Times New Roman"/>
        </w:rPr>
      </w:pPr>
      <w:r w:rsidRPr="007E5D65">
        <w:rPr>
          <w:rFonts w:ascii="Times New Roman" w:hAnsi="Times New Roman" w:cs="Times New Roman"/>
        </w:rPr>
        <w:t>Table 1: Description of data sets and associated metadata</w:t>
      </w:r>
    </w:p>
    <w:p w14:paraId="1A320C1E" w14:textId="77777777" w:rsidR="00C77465" w:rsidRPr="007E5D65" w:rsidRDefault="00C77465" w:rsidP="007E5D65">
      <w:pPr>
        <w:spacing w:line="360" w:lineRule="auto"/>
        <w:rPr>
          <w:rFonts w:ascii="Times New Roman" w:hAnsi="Times New Roman" w:cs="Times New Roman"/>
        </w:rPr>
      </w:pPr>
    </w:p>
    <w:p w14:paraId="0D079EC9" w14:textId="77777777" w:rsidR="00C77465" w:rsidRPr="007E5D65" w:rsidRDefault="007E5D65" w:rsidP="007E5D65">
      <w:pPr>
        <w:spacing w:line="360" w:lineRule="auto"/>
        <w:rPr>
          <w:rFonts w:ascii="Times New Roman" w:hAnsi="Times New Roman" w:cs="Times New Roman"/>
        </w:rPr>
      </w:pPr>
      <w:r w:rsidRPr="007E5D65">
        <w:rPr>
          <w:rFonts w:ascii="Times New Roman" w:hAnsi="Times New Roman" w:cs="Times New Roman"/>
        </w:rPr>
        <w:br w:type="page"/>
      </w:r>
    </w:p>
    <w:p w14:paraId="78634E39" w14:textId="77777777" w:rsidR="00C77465" w:rsidRPr="007E5D65" w:rsidRDefault="00C77465" w:rsidP="007E5D65">
      <w:pPr>
        <w:spacing w:line="360" w:lineRule="auto"/>
        <w:rPr>
          <w:rFonts w:ascii="Times New Roman" w:hAnsi="Times New Roman" w:cs="Times New Roman"/>
        </w:rPr>
      </w:pPr>
    </w:p>
    <w:p w14:paraId="14BCCC4F" w14:textId="77777777" w:rsidR="00C77465" w:rsidRPr="007E5D65" w:rsidRDefault="00C77465" w:rsidP="007E5D65">
      <w:pPr>
        <w:spacing w:line="360" w:lineRule="auto"/>
        <w:rPr>
          <w:rFonts w:ascii="Times New Roman" w:hAnsi="Times New Roman" w:cs="Times New Roman"/>
        </w:rPr>
      </w:pPr>
    </w:p>
    <w:p w14:paraId="29F69FE2" w14:textId="77777777" w:rsidR="00C77465" w:rsidRPr="007E5D65" w:rsidRDefault="00C77465" w:rsidP="007E5D65">
      <w:pPr>
        <w:spacing w:line="360" w:lineRule="auto"/>
        <w:rPr>
          <w:rFonts w:ascii="Times New Roman" w:hAnsi="Times New Roman" w:cs="Times New Roman"/>
        </w:rPr>
      </w:pP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09"/>
        <w:gridCol w:w="2410"/>
        <w:gridCol w:w="2409"/>
        <w:gridCol w:w="2410"/>
      </w:tblGrid>
      <w:tr w:rsidR="00C77465" w:rsidRPr="007E5D65" w14:paraId="650B4E6A" w14:textId="77777777">
        <w:tc>
          <w:tcPr>
            <w:tcW w:w="2409" w:type="dxa"/>
            <w:tcBorders>
              <w:top w:val="single" w:sz="2" w:space="0" w:color="000000"/>
              <w:left w:val="single" w:sz="2" w:space="0" w:color="000000"/>
              <w:bottom w:val="single" w:sz="2" w:space="0" w:color="000000"/>
            </w:tcBorders>
            <w:shd w:val="clear" w:color="auto" w:fill="auto"/>
            <w:tcMar>
              <w:left w:w="54" w:type="dxa"/>
            </w:tcMar>
          </w:tcPr>
          <w:p w14:paraId="756068E1" w14:textId="77777777" w:rsidR="00C77465" w:rsidRPr="007E5D65" w:rsidRDefault="007E5D65" w:rsidP="007E5D65">
            <w:pPr>
              <w:pStyle w:val="TableContents"/>
              <w:spacing w:line="360" w:lineRule="auto"/>
              <w:rPr>
                <w:rFonts w:ascii="Times New Roman" w:hAnsi="Times New Roman" w:cs="Times New Roman"/>
              </w:rPr>
            </w:pPr>
            <w:r w:rsidRPr="007E5D65">
              <w:rPr>
                <w:rFonts w:ascii="Times New Roman" w:hAnsi="Times New Roman" w:cs="Times New Roman"/>
              </w:rPr>
              <w:t>Operation</w:t>
            </w:r>
          </w:p>
        </w:tc>
        <w:tc>
          <w:tcPr>
            <w:tcW w:w="2410" w:type="dxa"/>
            <w:tcBorders>
              <w:top w:val="single" w:sz="2" w:space="0" w:color="000000"/>
              <w:left w:val="single" w:sz="2" w:space="0" w:color="000000"/>
              <w:bottom w:val="single" w:sz="2" w:space="0" w:color="000000"/>
            </w:tcBorders>
            <w:shd w:val="clear" w:color="auto" w:fill="auto"/>
            <w:tcMar>
              <w:left w:w="54" w:type="dxa"/>
            </w:tcMar>
          </w:tcPr>
          <w:p w14:paraId="0EA48065" w14:textId="77777777" w:rsidR="00C77465" w:rsidRPr="007E5D65" w:rsidRDefault="007E5D65" w:rsidP="007E5D65">
            <w:pPr>
              <w:pStyle w:val="TableContents"/>
              <w:spacing w:line="360" w:lineRule="auto"/>
              <w:rPr>
                <w:rFonts w:ascii="Times New Roman" w:hAnsi="Times New Roman" w:cs="Times New Roman"/>
              </w:rPr>
            </w:pPr>
            <w:r w:rsidRPr="007E5D65">
              <w:rPr>
                <w:rFonts w:ascii="Times New Roman" w:hAnsi="Times New Roman" w:cs="Times New Roman"/>
              </w:rPr>
              <w:t>Library</w:t>
            </w:r>
          </w:p>
        </w:tc>
        <w:tc>
          <w:tcPr>
            <w:tcW w:w="2409" w:type="dxa"/>
            <w:tcBorders>
              <w:top w:val="single" w:sz="2" w:space="0" w:color="000000"/>
              <w:left w:val="single" w:sz="2" w:space="0" w:color="000000"/>
              <w:bottom w:val="single" w:sz="2" w:space="0" w:color="000000"/>
            </w:tcBorders>
            <w:shd w:val="clear" w:color="auto" w:fill="auto"/>
            <w:tcMar>
              <w:left w:w="54" w:type="dxa"/>
            </w:tcMar>
          </w:tcPr>
          <w:p w14:paraId="57DE5185" w14:textId="77777777" w:rsidR="00C77465" w:rsidRPr="007E5D65" w:rsidRDefault="007E5D65" w:rsidP="007E5D65">
            <w:pPr>
              <w:pStyle w:val="TableContents"/>
              <w:spacing w:line="360" w:lineRule="auto"/>
              <w:rPr>
                <w:rFonts w:ascii="Times New Roman" w:hAnsi="Times New Roman" w:cs="Times New Roman"/>
              </w:rPr>
            </w:pPr>
            <w:r w:rsidRPr="007E5D65">
              <w:rPr>
                <w:rFonts w:ascii="Times New Roman" w:hAnsi="Times New Roman" w:cs="Times New Roman"/>
              </w:rPr>
              <w:t>Structure</w:t>
            </w:r>
          </w:p>
        </w:tc>
        <w:tc>
          <w:tcPr>
            <w:tcW w:w="241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6EA4951" w14:textId="77777777" w:rsidR="00C77465" w:rsidRPr="007E5D65" w:rsidRDefault="007E5D65" w:rsidP="007E5D65">
            <w:pPr>
              <w:pStyle w:val="TableContents"/>
              <w:spacing w:line="360" w:lineRule="auto"/>
              <w:rPr>
                <w:rFonts w:ascii="Times New Roman" w:hAnsi="Times New Roman" w:cs="Times New Roman"/>
              </w:rPr>
            </w:pPr>
            <w:r w:rsidRPr="007E5D65">
              <w:rPr>
                <w:rFonts w:ascii="Times New Roman" w:hAnsi="Times New Roman" w:cs="Times New Roman"/>
              </w:rPr>
              <w:t>Time (seconds)</w:t>
            </w:r>
          </w:p>
        </w:tc>
      </w:tr>
      <w:tr w:rsidR="00C77465" w:rsidRPr="007E5D65" w14:paraId="64BF0C97" w14:textId="77777777">
        <w:tc>
          <w:tcPr>
            <w:tcW w:w="2409" w:type="dxa"/>
            <w:tcBorders>
              <w:left w:val="single" w:sz="2" w:space="0" w:color="000000"/>
              <w:bottom w:val="single" w:sz="2" w:space="0" w:color="000000"/>
            </w:tcBorders>
            <w:shd w:val="clear" w:color="auto" w:fill="auto"/>
            <w:tcMar>
              <w:left w:w="54" w:type="dxa"/>
            </w:tcMar>
          </w:tcPr>
          <w:p w14:paraId="7DCC15DD" w14:textId="77777777" w:rsidR="00C77465" w:rsidRPr="007E5D65" w:rsidRDefault="007E5D65" w:rsidP="007E5D65">
            <w:pPr>
              <w:pStyle w:val="TableContents"/>
              <w:spacing w:line="360" w:lineRule="auto"/>
              <w:rPr>
                <w:rFonts w:ascii="Times New Roman" w:hAnsi="Times New Roman" w:cs="Times New Roman"/>
              </w:rPr>
            </w:pPr>
            <w:r w:rsidRPr="007E5D65">
              <w:rPr>
                <w:rFonts w:ascii="Times New Roman" w:hAnsi="Times New Roman" w:cs="Times New Roman"/>
              </w:rPr>
              <w:t>Point overlay</w:t>
            </w:r>
          </w:p>
        </w:tc>
        <w:tc>
          <w:tcPr>
            <w:tcW w:w="2410" w:type="dxa"/>
            <w:tcBorders>
              <w:left w:val="single" w:sz="2" w:space="0" w:color="000000"/>
              <w:bottom w:val="single" w:sz="2" w:space="0" w:color="000000"/>
            </w:tcBorders>
            <w:shd w:val="clear" w:color="auto" w:fill="auto"/>
            <w:tcMar>
              <w:left w:w="54" w:type="dxa"/>
            </w:tcMar>
          </w:tcPr>
          <w:p w14:paraId="196FCBEE" w14:textId="77777777" w:rsidR="00C77465" w:rsidRPr="007E5D65" w:rsidRDefault="007E5D65" w:rsidP="007E5D65">
            <w:pPr>
              <w:pStyle w:val="TableContents"/>
              <w:spacing w:line="360" w:lineRule="auto"/>
              <w:rPr>
                <w:rFonts w:ascii="Times New Roman" w:hAnsi="Times New Roman" w:cs="Times New Roman"/>
              </w:rPr>
            </w:pPr>
            <w:r w:rsidRPr="007E5D65">
              <w:rPr>
                <w:rFonts w:ascii="Times New Roman" w:hAnsi="Times New Roman" w:cs="Times New Roman"/>
              </w:rPr>
              <w:t>Raster</w:t>
            </w:r>
          </w:p>
        </w:tc>
        <w:tc>
          <w:tcPr>
            <w:tcW w:w="2409" w:type="dxa"/>
            <w:tcBorders>
              <w:left w:val="single" w:sz="2" w:space="0" w:color="000000"/>
              <w:bottom w:val="single" w:sz="2" w:space="0" w:color="000000"/>
            </w:tcBorders>
            <w:shd w:val="clear" w:color="auto" w:fill="auto"/>
            <w:tcMar>
              <w:left w:w="54" w:type="dxa"/>
            </w:tcMar>
          </w:tcPr>
          <w:p w14:paraId="70EF1AB0" w14:textId="77777777" w:rsidR="00C77465" w:rsidRPr="007E5D65" w:rsidRDefault="007E5D65" w:rsidP="007E5D65">
            <w:pPr>
              <w:pStyle w:val="TableContents"/>
              <w:spacing w:line="360" w:lineRule="auto"/>
              <w:rPr>
                <w:rFonts w:ascii="Times New Roman" w:hAnsi="Times New Roman" w:cs="Times New Roman"/>
              </w:rPr>
            </w:pPr>
            <w:r w:rsidRPr="007E5D65">
              <w:rPr>
                <w:rFonts w:ascii="Times New Roman" w:hAnsi="Times New Roman" w:cs="Times New Roman"/>
              </w:rPr>
              <w:t>RasterBrick</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1FDFB8BE" w14:textId="77777777" w:rsidR="00C77465" w:rsidRPr="007E5D65" w:rsidRDefault="007E5D65" w:rsidP="007E5D65">
            <w:pPr>
              <w:pStyle w:val="TableContents"/>
              <w:spacing w:line="360" w:lineRule="auto"/>
              <w:rPr>
                <w:rFonts w:ascii="Times New Roman" w:hAnsi="Times New Roman" w:cs="Times New Roman"/>
              </w:rPr>
            </w:pPr>
            <w:r w:rsidRPr="007E5D65">
              <w:rPr>
                <w:rFonts w:ascii="Times New Roman" w:hAnsi="Times New Roman" w:cs="Times New Roman"/>
              </w:rPr>
              <w:t>0.008</w:t>
            </w:r>
          </w:p>
        </w:tc>
      </w:tr>
      <w:tr w:rsidR="00C77465" w:rsidRPr="007E5D65" w14:paraId="03A55967" w14:textId="77777777">
        <w:tc>
          <w:tcPr>
            <w:tcW w:w="2409" w:type="dxa"/>
            <w:tcBorders>
              <w:left w:val="single" w:sz="2" w:space="0" w:color="000000"/>
              <w:bottom w:val="single" w:sz="2" w:space="0" w:color="000000"/>
            </w:tcBorders>
            <w:shd w:val="clear" w:color="auto" w:fill="auto"/>
            <w:tcMar>
              <w:left w:w="54" w:type="dxa"/>
            </w:tcMar>
          </w:tcPr>
          <w:p w14:paraId="1052E635" w14:textId="77777777" w:rsidR="00C77465" w:rsidRPr="007E5D65" w:rsidRDefault="007E5D65" w:rsidP="007E5D65">
            <w:pPr>
              <w:pStyle w:val="TableContents"/>
              <w:spacing w:line="360" w:lineRule="auto"/>
              <w:rPr>
                <w:rFonts w:ascii="Times New Roman" w:hAnsi="Times New Roman" w:cs="Times New Roman"/>
              </w:rPr>
            </w:pPr>
            <w:r w:rsidRPr="007E5D65">
              <w:rPr>
                <w:rFonts w:ascii="Times New Roman" w:hAnsi="Times New Roman" w:cs="Times New Roman"/>
              </w:rPr>
              <w:t>Polygon overlay</w:t>
            </w:r>
          </w:p>
        </w:tc>
        <w:tc>
          <w:tcPr>
            <w:tcW w:w="2410" w:type="dxa"/>
            <w:tcBorders>
              <w:left w:val="single" w:sz="2" w:space="0" w:color="000000"/>
              <w:bottom w:val="single" w:sz="2" w:space="0" w:color="000000"/>
            </w:tcBorders>
            <w:shd w:val="clear" w:color="auto" w:fill="auto"/>
            <w:tcMar>
              <w:left w:w="54" w:type="dxa"/>
            </w:tcMar>
          </w:tcPr>
          <w:p w14:paraId="57564190" w14:textId="77777777" w:rsidR="00C77465" w:rsidRPr="007E5D65" w:rsidRDefault="007E5D65" w:rsidP="007E5D65">
            <w:pPr>
              <w:pStyle w:val="TableContents"/>
              <w:spacing w:line="360" w:lineRule="auto"/>
              <w:rPr>
                <w:rFonts w:ascii="Times New Roman" w:hAnsi="Times New Roman" w:cs="Times New Roman"/>
              </w:rPr>
            </w:pPr>
            <w:r w:rsidRPr="007E5D65">
              <w:rPr>
                <w:rFonts w:ascii="Times New Roman" w:hAnsi="Times New Roman" w:cs="Times New Roman"/>
              </w:rPr>
              <w:t>Raster</w:t>
            </w:r>
          </w:p>
        </w:tc>
        <w:tc>
          <w:tcPr>
            <w:tcW w:w="2409" w:type="dxa"/>
            <w:tcBorders>
              <w:left w:val="single" w:sz="2" w:space="0" w:color="000000"/>
              <w:bottom w:val="single" w:sz="2" w:space="0" w:color="000000"/>
            </w:tcBorders>
            <w:shd w:val="clear" w:color="auto" w:fill="auto"/>
            <w:tcMar>
              <w:left w:w="54" w:type="dxa"/>
            </w:tcMar>
          </w:tcPr>
          <w:p w14:paraId="231E2800" w14:textId="77777777" w:rsidR="00C77465" w:rsidRPr="007E5D65" w:rsidRDefault="007E5D65" w:rsidP="007E5D65">
            <w:pPr>
              <w:pStyle w:val="TableContents"/>
              <w:spacing w:line="360" w:lineRule="auto"/>
              <w:rPr>
                <w:rFonts w:ascii="Times New Roman" w:hAnsi="Times New Roman" w:cs="Times New Roman"/>
              </w:rPr>
            </w:pPr>
            <w:r w:rsidRPr="007E5D65">
              <w:rPr>
                <w:rFonts w:ascii="Times New Roman" w:hAnsi="Times New Roman" w:cs="Times New Roman"/>
              </w:rPr>
              <w:t>RasterLayer</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56F1570C" w14:textId="77777777" w:rsidR="00C77465" w:rsidRPr="007E5D65" w:rsidRDefault="007E5D65" w:rsidP="007E5D65">
            <w:pPr>
              <w:pStyle w:val="TableContents"/>
              <w:spacing w:line="360" w:lineRule="auto"/>
              <w:rPr>
                <w:rFonts w:ascii="Times New Roman" w:hAnsi="Times New Roman" w:cs="Times New Roman"/>
              </w:rPr>
            </w:pPr>
            <w:r w:rsidRPr="007E5D65">
              <w:rPr>
                <w:rFonts w:ascii="Times New Roman" w:hAnsi="Times New Roman" w:cs="Times New Roman"/>
              </w:rPr>
              <w:t>307.47</w:t>
            </w:r>
          </w:p>
        </w:tc>
      </w:tr>
      <w:tr w:rsidR="00C77465" w:rsidRPr="007E5D65" w14:paraId="35EE0FDF" w14:textId="77777777">
        <w:tc>
          <w:tcPr>
            <w:tcW w:w="2409" w:type="dxa"/>
            <w:tcBorders>
              <w:left w:val="single" w:sz="2" w:space="0" w:color="000000"/>
              <w:bottom w:val="single" w:sz="2" w:space="0" w:color="000000"/>
            </w:tcBorders>
            <w:shd w:val="clear" w:color="auto" w:fill="auto"/>
            <w:tcMar>
              <w:left w:w="54" w:type="dxa"/>
            </w:tcMar>
          </w:tcPr>
          <w:p w14:paraId="7963896C" w14:textId="77777777" w:rsidR="00C77465" w:rsidRPr="007E5D65" w:rsidRDefault="007E5D65" w:rsidP="007E5D65">
            <w:pPr>
              <w:pStyle w:val="TableContents"/>
              <w:spacing w:line="360" w:lineRule="auto"/>
              <w:rPr>
                <w:rFonts w:ascii="Times New Roman" w:hAnsi="Times New Roman" w:cs="Times New Roman"/>
              </w:rPr>
            </w:pPr>
            <w:r w:rsidRPr="007E5D65">
              <w:rPr>
                <w:rFonts w:ascii="Times New Roman" w:hAnsi="Times New Roman" w:cs="Times New Roman"/>
              </w:rPr>
              <w:t>Polygon overlay</w:t>
            </w:r>
          </w:p>
        </w:tc>
        <w:tc>
          <w:tcPr>
            <w:tcW w:w="2410" w:type="dxa"/>
            <w:tcBorders>
              <w:left w:val="single" w:sz="2" w:space="0" w:color="000000"/>
              <w:bottom w:val="single" w:sz="2" w:space="0" w:color="000000"/>
            </w:tcBorders>
            <w:shd w:val="clear" w:color="auto" w:fill="auto"/>
            <w:tcMar>
              <w:left w:w="54" w:type="dxa"/>
            </w:tcMar>
          </w:tcPr>
          <w:p w14:paraId="7A9BFF99" w14:textId="77777777" w:rsidR="00C77465" w:rsidRPr="007E5D65" w:rsidRDefault="007E5D65" w:rsidP="007E5D65">
            <w:pPr>
              <w:pStyle w:val="TableContents"/>
              <w:spacing w:line="360" w:lineRule="auto"/>
              <w:rPr>
                <w:rFonts w:ascii="Times New Roman" w:hAnsi="Times New Roman" w:cs="Times New Roman"/>
              </w:rPr>
            </w:pPr>
            <w:r w:rsidRPr="007E5D65">
              <w:rPr>
                <w:rFonts w:ascii="Times New Roman" w:hAnsi="Times New Roman" w:cs="Times New Roman"/>
              </w:rPr>
              <w:t>Raster</w:t>
            </w:r>
          </w:p>
        </w:tc>
        <w:tc>
          <w:tcPr>
            <w:tcW w:w="2409" w:type="dxa"/>
            <w:tcBorders>
              <w:left w:val="single" w:sz="2" w:space="0" w:color="000000"/>
              <w:bottom w:val="single" w:sz="2" w:space="0" w:color="000000"/>
            </w:tcBorders>
            <w:shd w:val="clear" w:color="auto" w:fill="auto"/>
            <w:tcMar>
              <w:left w:w="54" w:type="dxa"/>
            </w:tcMar>
          </w:tcPr>
          <w:p w14:paraId="4DA98B17" w14:textId="77777777" w:rsidR="00C77465" w:rsidRPr="007E5D65" w:rsidRDefault="007E5D65" w:rsidP="007E5D65">
            <w:pPr>
              <w:pStyle w:val="TableContents"/>
              <w:spacing w:line="360" w:lineRule="auto"/>
              <w:rPr>
                <w:rFonts w:ascii="Times New Roman" w:hAnsi="Times New Roman" w:cs="Times New Roman"/>
              </w:rPr>
            </w:pPr>
            <w:r w:rsidRPr="007E5D65">
              <w:rPr>
                <w:rFonts w:ascii="Times New Roman" w:hAnsi="Times New Roman" w:cs="Times New Roman"/>
              </w:rPr>
              <w:t>RasterBrick</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7C49CA97" w14:textId="77777777" w:rsidR="00C77465" w:rsidRPr="007E5D65" w:rsidRDefault="007E5D65" w:rsidP="007E5D65">
            <w:pPr>
              <w:pStyle w:val="TableContents"/>
              <w:spacing w:line="360" w:lineRule="auto"/>
              <w:rPr>
                <w:rFonts w:ascii="Times New Roman" w:hAnsi="Times New Roman" w:cs="Times New Roman"/>
              </w:rPr>
            </w:pPr>
            <w:r w:rsidRPr="007E5D65">
              <w:rPr>
                <w:rFonts w:ascii="Times New Roman" w:hAnsi="Times New Roman" w:cs="Times New Roman"/>
              </w:rPr>
              <w:t>50.91</w:t>
            </w:r>
          </w:p>
        </w:tc>
      </w:tr>
      <w:tr w:rsidR="00C77465" w:rsidRPr="007E5D65" w14:paraId="61B62DA1" w14:textId="77777777">
        <w:tc>
          <w:tcPr>
            <w:tcW w:w="2409" w:type="dxa"/>
            <w:tcBorders>
              <w:left w:val="single" w:sz="2" w:space="0" w:color="000000"/>
              <w:bottom w:val="single" w:sz="2" w:space="0" w:color="000000"/>
            </w:tcBorders>
            <w:shd w:val="clear" w:color="auto" w:fill="auto"/>
            <w:tcMar>
              <w:left w:w="54" w:type="dxa"/>
            </w:tcMar>
          </w:tcPr>
          <w:p w14:paraId="08E3B229" w14:textId="77777777" w:rsidR="00C77465" w:rsidRPr="007E5D65" w:rsidRDefault="007E5D65" w:rsidP="007E5D65">
            <w:pPr>
              <w:pStyle w:val="TableContents"/>
              <w:spacing w:line="360" w:lineRule="auto"/>
              <w:rPr>
                <w:rFonts w:ascii="Times New Roman" w:hAnsi="Times New Roman" w:cs="Times New Roman"/>
              </w:rPr>
            </w:pPr>
            <w:r w:rsidRPr="007E5D65">
              <w:rPr>
                <w:rFonts w:ascii="Times New Roman" w:hAnsi="Times New Roman" w:cs="Times New Roman"/>
              </w:rPr>
              <w:t>Polygon overlay</w:t>
            </w:r>
          </w:p>
        </w:tc>
        <w:tc>
          <w:tcPr>
            <w:tcW w:w="2410" w:type="dxa"/>
            <w:tcBorders>
              <w:left w:val="single" w:sz="2" w:space="0" w:color="000000"/>
              <w:bottom w:val="single" w:sz="2" w:space="0" w:color="000000"/>
            </w:tcBorders>
            <w:shd w:val="clear" w:color="auto" w:fill="auto"/>
            <w:tcMar>
              <w:left w:w="54" w:type="dxa"/>
            </w:tcMar>
          </w:tcPr>
          <w:p w14:paraId="223681B3" w14:textId="77777777" w:rsidR="00C77465" w:rsidRPr="007E5D65" w:rsidRDefault="007E5D65" w:rsidP="007E5D65">
            <w:pPr>
              <w:pStyle w:val="TableContents"/>
              <w:spacing w:line="360" w:lineRule="auto"/>
              <w:rPr>
                <w:rFonts w:ascii="Times New Roman" w:hAnsi="Times New Roman" w:cs="Times New Roman"/>
              </w:rPr>
            </w:pPr>
            <w:r w:rsidRPr="007E5D65">
              <w:rPr>
                <w:rFonts w:ascii="Times New Roman" w:hAnsi="Times New Roman" w:cs="Times New Roman"/>
              </w:rPr>
              <w:t>PostGIS</w:t>
            </w:r>
          </w:p>
        </w:tc>
        <w:tc>
          <w:tcPr>
            <w:tcW w:w="2409" w:type="dxa"/>
            <w:tcBorders>
              <w:left w:val="single" w:sz="2" w:space="0" w:color="000000"/>
              <w:bottom w:val="single" w:sz="2" w:space="0" w:color="000000"/>
            </w:tcBorders>
            <w:shd w:val="clear" w:color="auto" w:fill="auto"/>
            <w:tcMar>
              <w:left w:w="54" w:type="dxa"/>
            </w:tcMar>
          </w:tcPr>
          <w:p w14:paraId="201A695A" w14:textId="77777777" w:rsidR="00C77465" w:rsidRPr="007E5D65" w:rsidRDefault="007E5D65" w:rsidP="007E5D65">
            <w:pPr>
              <w:pStyle w:val="TableContents"/>
              <w:spacing w:line="360" w:lineRule="auto"/>
              <w:rPr>
                <w:rFonts w:ascii="Times New Roman" w:hAnsi="Times New Roman" w:cs="Times New Roman"/>
              </w:rPr>
            </w:pPr>
            <w:r w:rsidRPr="007E5D65">
              <w:rPr>
                <w:rFonts w:ascii="Times New Roman" w:hAnsi="Times New Roman" w:cs="Times New Roman"/>
              </w:rPr>
              <w:t>st_union, st_clip</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30485373" w14:textId="77777777" w:rsidR="00C77465" w:rsidRPr="007E5D65" w:rsidRDefault="007E5D65" w:rsidP="007E5D65">
            <w:pPr>
              <w:pStyle w:val="TableContents"/>
              <w:spacing w:line="360" w:lineRule="auto"/>
              <w:rPr>
                <w:rFonts w:ascii="Times New Roman" w:hAnsi="Times New Roman" w:cs="Times New Roman"/>
              </w:rPr>
            </w:pPr>
            <w:r w:rsidRPr="007E5D65">
              <w:rPr>
                <w:rFonts w:ascii="Times New Roman" w:hAnsi="Times New Roman" w:cs="Times New Roman"/>
              </w:rPr>
              <w:t>10.21</w:t>
            </w:r>
          </w:p>
        </w:tc>
      </w:tr>
    </w:tbl>
    <w:p w14:paraId="250164F0" w14:textId="77777777" w:rsidR="00C77465" w:rsidRPr="007E5D65" w:rsidRDefault="00C77465" w:rsidP="007E5D65">
      <w:pPr>
        <w:spacing w:line="360" w:lineRule="auto"/>
        <w:rPr>
          <w:rFonts w:ascii="Times New Roman" w:hAnsi="Times New Roman" w:cs="Times New Roman"/>
        </w:rPr>
      </w:pPr>
    </w:p>
    <w:p w14:paraId="418A10CC" w14:textId="4C5E93E8" w:rsidR="00000295" w:rsidRDefault="007E5D65" w:rsidP="007E5D65">
      <w:pPr>
        <w:spacing w:line="360" w:lineRule="auto"/>
        <w:rPr>
          <w:ins w:id="135" w:author="Brendan Smith" w:date="2016-04-28T11:45:00Z"/>
          <w:rFonts w:ascii="Times New Roman" w:hAnsi="Times New Roman" w:cs="Times New Roman"/>
        </w:rPr>
      </w:pPr>
      <w:r w:rsidRPr="007E5D65">
        <w:rPr>
          <w:rFonts w:ascii="Times New Roman" w:hAnsi="Times New Roman" w:cs="Times New Roman"/>
        </w:rPr>
        <w:t>Table 2: Time elapsed for completion of benchmarked overlay functions.</w:t>
      </w:r>
    </w:p>
    <w:p w14:paraId="3772DB94" w14:textId="168B4FC0" w:rsidR="00C77465" w:rsidRDefault="00000295" w:rsidP="007E5D65">
      <w:pPr>
        <w:spacing w:line="360" w:lineRule="auto"/>
        <w:rPr>
          <w:ins w:id="136" w:author="Brendan Smith" w:date="2016-04-28T11:45:00Z"/>
          <w:rFonts w:ascii="Times New Roman" w:hAnsi="Times New Roman" w:cs="Times New Roman"/>
        </w:rPr>
      </w:pPr>
      <w:ins w:id="137" w:author="Brendan Smith" w:date="2016-04-28T11:45:00Z">
        <w:r>
          <w:rPr>
            <w:rFonts w:ascii="Times New Roman" w:hAnsi="Times New Roman" w:cs="Times New Roman"/>
          </w:rPr>
          <w:br w:type="column"/>
        </w:r>
        <w:r>
          <w:rPr>
            <w:rFonts w:ascii="Times New Roman" w:hAnsi="Times New Roman" w:cs="Times New Roman"/>
          </w:rPr>
          <w:lastRenderedPageBreak/>
          <w:t>Review:</w:t>
        </w:r>
      </w:ins>
    </w:p>
    <w:p w14:paraId="783A7373" w14:textId="1A36C4D9" w:rsidR="00C55714" w:rsidRPr="00C55714" w:rsidRDefault="00C55714" w:rsidP="00C945C0">
      <w:pPr>
        <w:spacing w:line="360" w:lineRule="auto"/>
        <w:ind w:firstLine="720"/>
        <w:rPr>
          <w:ins w:id="138" w:author="Brendan Smith" w:date="2016-04-28T12:02:00Z"/>
          <w:rFonts w:ascii="Times New Roman" w:hAnsi="Times New Roman" w:cs="Times New Roman"/>
        </w:rPr>
        <w:pPrChange w:id="139" w:author="Brendan Smith" w:date="2016-04-28T12:03:00Z">
          <w:pPr>
            <w:spacing w:line="360" w:lineRule="auto"/>
          </w:pPr>
        </w:pPrChange>
      </w:pPr>
      <w:ins w:id="140" w:author="Brendan Smith" w:date="2016-04-28T12:02:00Z">
        <w:r w:rsidRPr="00C55714">
          <w:rPr>
            <w:rFonts w:ascii="Times New Roman" w:hAnsi="Times New Roman" w:cs="Times New Roman"/>
          </w:rPr>
          <w:t>The main point of this work is to</w:t>
        </w:r>
      </w:ins>
      <w:ins w:id="141" w:author="Brendan Smith" w:date="2016-04-28T12:20:00Z">
        <w:r w:rsidR="009429CA">
          <w:rPr>
            <w:rFonts w:ascii="Times New Roman" w:hAnsi="Times New Roman" w:cs="Times New Roman"/>
          </w:rPr>
          <w:t xml:space="preserve"> </w:t>
        </w:r>
      </w:ins>
      <w:ins w:id="142" w:author="Brendan Smith" w:date="2016-04-28T12:29:00Z">
        <w:r w:rsidR="004F02FE">
          <w:rPr>
            <w:rFonts w:ascii="Times New Roman" w:hAnsi="Times New Roman" w:cs="Times New Roman"/>
          </w:rPr>
          <w:t>introduce and compare two existing</w:t>
        </w:r>
        <w:r w:rsidR="004F02FE" w:rsidRPr="004F02FE">
          <w:t xml:space="preserve"> </w:t>
        </w:r>
      </w:ins>
      <w:ins w:id="143" w:author="Brendan Smith" w:date="2016-04-28T12:30:00Z">
        <w:r w:rsidR="004F02FE">
          <w:t xml:space="preserve">open source software packages, </w:t>
        </w:r>
      </w:ins>
      <w:ins w:id="144" w:author="Brendan Smith" w:date="2016-04-28T12:29:00Z">
        <w:r w:rsidR="004F02FE" w:rsidRPr="004F02FE">
          <w:rPr>
            <w:rFonts w:ascii="Times New Roman" w:hAnsi="Times New Roman" w:cs="Times New Roman"/>
          </w:rPr>
          <w:t>the raster R library and PostGIS</w:t>
        </w:r>
      </w:ins>
      <w:ins w:id="145" w:author="Brendan Smith" w:date="2016-04-28T12:30:00Z">
        <w:r w:rsidR="004F02FE">
          <w:rPr>
            <w:rFonts w:ascii="Times New Roman" w:hAnsi="Times New Roman" w:cs="Times New Roman"/>
          </w:rPr>
          <w:t>. These packages are used for interpreting and analyzing gridded/rasterized data-sets.</w:t>
        </w:r>
      </w:ins>
      <w:ins w:id="146" w:author="Brendan Smith" w:date="2016-04-28T12:31:00Z">
        <w:r w:rsidR="00F80A4D">
          <w:rPr>
            <w:rFonts w:ascii="Times New Roman" w:hAnsi="Times New Roman" w:cs="Times New Roman"/>
          </w:rPr>
          <w:t xml:space="preserve"> The speed </w:t>
        </w:r>
      </w:ins>
      <w:ins w:id="147" w:author="Brendan Smith" w:date="2016-04-28T12:32:00Z">
        <w:r w:rsidR="00F80A4D">
          <w:rPr>
            <w:rFonts w:ascii="Times New Roman" w:hAnsi="Times New Roman" w:cs="Times New Roman"/>
          </w:rPr>
          <w:t xml:space="preserve">and memory use efficiency </w:t>
        </w:r>
      </w:ins>
      <w:ins w:id="148" w:author="Brendan Smith" w:date="2016-04-28T12:31:00Z">
        <w:r w:rsidR="00F80A4D">
          <w:rPr>
            <w:rFonts w:ascii="Times New Roman" w:hAnsi="Times New Roman" w:cs="Times New Roman"/>
          </w:rPr>
          <w:t xml:space="preserve">of each operation is the metric by which to compare each of the two packages. </w:t>
        </w:r>
      </w:ins>
      <w:ins w:id="149" w:author="Brendan Smith" w:date="2016-04-28T12:33:00Z">
        <w:r w:rsidR="00452517">
          <w:rPr>
            <w:rFonts w:ascii="Times New Roman" w:hAnsi="Times New Roman" w:cs="Times New Roman"/>
          </w:rPr>
          <w:t xml:space="preserve">I brief </w:t>
        </w:r>
      </w:ins>
      <w:ins w:id="150" w:author="Brendan Smith" w:date="2016-04-28T12:37:00Z">
        <w:r w:rsidR="00452517">
          <w:rPr>
            <w:rFonts w:ascii="Times New Roman" w:hAnsi="Times New Roman" w:cs="Times New Roman"/>
          </w:rPr>
          <w:t>history</w:t>
        </w:r>
      </w:ins>
      <w:ins w:id="151" w:author="Brendan Smith" w:date="2016-04-28T12:33:00Z">
        <w:r w:rsidR="00452517">
          <w:rPr>
            <w:rFonts w:ascii="Times New Roman" w:hAnsi="Times New Roman" w:cs="Times New Roman"/>
          </w:rPr>
          <w:t xml:space="preserve"> </w:t>
        </w:r>
      </w:ins>
      <w:ins w:id="152" w:author="Brendan Smith" w:date="2016-04-28T12:35:00Z">
        <w:r w:rsidR="00452517">
          <w:rPr>
            <w:rFonts w:ascii="Times New Roman" w:hAnsi="Times New Roman" w:cs="Times New Roman"/>
          </w:rPr>
          <w:t xml:space="preserve">of gridded data </w:t>
        </w:r>
      </w:ins>
      <w:ins w:id="153" w:author="Brendan Smith" w:date="2016-04-28T12:37:00Z">
        <w:r w:rsidR="00452517">
          <w:rPr>
            <w:rFonts w:ascii="Times New Roman" w:hAnsi="Times New Roman" w:cs="Times New Roman"/>
          </w:rPr>
          <w:t xml:space="preserve">and GIS packages is given. </w:t>
        </w:r>
      </w:ins>
      <w:ins w:id="154" w:author="Brendan Smith" w:date="2016-04-28T12:35:00Z">
        <w:r w:rsidR="00452517">
          <w:rPr>
            <w:rFonts w:ascii="Times New Roman" w:hAnsi="Times New Roman" w:cs="Times New Roman"/>
          </w:rPr>
          <w:t xml:space="preserve"> </w:t>
        </w:r>
      </w:ins>
      <w:ins w:id="155" w:author="Brendan Smith" w:date="2016-04-28T12:38:00Z">
        <w:r w:rsidR="00452517">
          <w:rPr>
            <w:rFonts w:ascii="Times New Roman" w:hAnsi="Times New Roman" w:cs="Times New Roman"/>
          </w:rPr>
          <w:t>The methods for the experiment are given, where raster and polygon gridded data-sets are interpreted via the libraries previously stated. The results of the experiment are disseminated through a table that outlines the computation time for each method. A conclusion is drawn t</w:t>
        </w:r>
      </w:ins>
      <w:ins w:id="156" w:author="Brendan Smith" w:date="2016-04-28T12:40:00Z">
        <w:r w:rsidR="00452517">
          <w:rPr>
            <w:rFonts w:ascii="Times New Roman" w:hAnsi="Times New Roman" w:cs="Times New Roman"/>
          </w:rPr>
          <w:t xml:space="preserve">hat there are benefits and drawbacks from both methods, depending on the scale of the data-set. However, </w:t>
        </w:r>
      </w:ins>
      <w:ins w:id="157" w:author="Brendan Smith" w:date="2016-04-28T12:42:00Z">
        <w:r w:rsidR="00452517">
          <w:rPr>
            <w:rFonts w:ascii="Times New Roman" w:hAnsi="Times New Roman" w:cs="Times New Roman"/>
          </w:rPr>
          <w:t xml:space="preserve">according to the findings, </w:t>
        </w:r>
      </w:ins>
      <w:ins w:id="158" w:author="Brendan Smith" w:date="2016-04-28T12:40:00Z">
        <w:r w:rsidR="00452517">
          <w:rPr>
            <w:rFonts w:ascii="Times New Roman" w:hAnsi="Times New Roman" w:cs="Times New Roman"/>
          </w:rPr>
          <w:t>there is clear superiority when analyzing polygonal data through the use of the PostGIS.</w:t>
        </w:r>
      </w:ins>
    </w:p>
    <w:p w14:paraId="756C05F9" w14:textId="7F9DDDF2" w:rsidR="00C55714" w:rsidRPr="00C55714" w:rsidRDefault="00C55714" w:rsidP="00C945C0">
      <w:pPr>
        <w:spacing w:line="360" w:lineRule="auto"/>
        <w:ind w:firstLine="720"/>
        <w:rPr>
          <w:ins w:id="159" w:author="Brendan Smith" w:date="2016-04-28T12:02:00Z"/>
          <w:rFonts w:ascii="Times New Roman" w:hAnsi="Times New Roman" w:cs="Times New Roman"/>
        </w:rPr>
        <w:pPrChange w:id="160" w:author="Brendan Smith" w:date="2016-04-28T12:03:00Z">
          <w:pPr>
            <w:spacing w:line="360" w:lineRule="auto"/>
          </w:pPr>
        </w:pPrChange>
      </w:pPr>
      <w:ins w:id="161" w:author="Brendan Smith" w:date="2016-04-28T12:02:00Z">
        <w:r w:rsidRPr="00C55714">
          <w:rPr>
            <w:rFonts w:ascii="Times New Roman" w:hAnsi="Times New Roman" w:cs="Times New Roman"/>
          </w:rPr>
          <w:t>This w</w:t>
        </w:r>
        <w:r w:rsidR="00452517">
          <w:rPr>
            <w:rFonts w:ascii="Times New Roman" w:hAnsi="Times New Roman" w:cs="Times New Roman"/>
          </w:rPr>
          <w:t xml:space="preserve">ork is publishable; however, it needs </w:t>
        </w:r>
      </w:ins>
      <w:ins w:id="162" w:author="Brendan Smith" w:date="2016-04-28T12:38:00Z">
        <w:r w:rsidR="00452517">
          <w:rPr>
            <w:rFonts w:ascii="Times New Roman" w:hAnsi="Times New Roman" w:cs="Times New Roman"/>
          </w:rPr>
          <w:t xml:space="preserve">work along the analysis of performance. </w:t>
        </w:r>
      </w:ins>
      <w:ins w:id="163" w:author="Brendan Smith" w:date="2016-04-28T12:02:00Z">
        <w:r w:rsidR="00452517">
          <w:rPr>
            <w:rFonts w:ascii="Times New Roman" w:hAnsi="Times New Roman" w:cs="Times New Roman"/>
          </w:rPr>
          <w:t xml:space="preserve">The abstract and introduction and clear and well presented. The methods for </w:t>
        </w:r>
      </w:ins>
      <w:ins w:id="164" w:author="Brendan Smith" w:date="2016-04-28T12:44:00Z">
        <w:r w:rsidR="00551D92">
          <w:rPr>
            <w:rFonts w:ascii="Times New Roman" w:hAnsi="Times New Roman" w:cs="Times New Roman"/>
          </w:rPr>
          <w:t>the experiment could be slightly clearer and maybe performed on a few more datasets for validity. Overall, a very interesting and relevant paper.</w:t>
        </w:r>
      </w:ins>
      <w:bookmarkStart w:id="165" w:name="_GoBack"/>
      <w:bookmarkEnd w:id="165"/>
    </w:p>
    <w:p w14:paraId="1E171235" w14:textId="77777777" w:rsidR="00000295" w:rsidRPr="007E5D65" w:rsidRDefault="00000295" w:rsidP="007E5D65">
      <w:pPr>
        <w:spacing w:line="360" w:lineRule="auto"/>
        <w:rPr>
          <w:rFonts w:ascii="Times New Roman" w:hAnsi="Times New Roman" w:cs="Times New Roman"/>
        </w:rPr>
      </w:pPr>
    </w:p>
    <w:sectPr w:rsidR="00000295" w:rsidRPr="007E5D65" w:rsidSect="007E5D65">
      <w:pgSz w:w="11906" w:h="16838" w:code="9"/>
      <w:pgMar w:top="1138" w:right="1138" w:bottom="1138" w:left="1138" w:header="0" w:footer="0" w:gutter="0"/>
      <w:lnNumType w:countBy="1" w:restart="continuous"/>
      <w:cols w:space="720"/>
      <w:formProt w:val="0"/>
      <w:docGrid w:linePitch="312"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Brendan Smith" w:date="2016-04-28T11:04:00Z" w:initials="BS">
    <w:p w14:paraId="39BAD52C" w14:textId="649223A5" w:rsidR="00704387" w:rsidRDefault="00704387">
      <w:pPr>
        <w:pStyle w:val="CommentText"/>
      </w:pPr>
      <w:r>
        <w:rPr>
          <w:rStyle w:val="CommentReference"/>
        </w:rPr>
        <w:annotationRef/>
      </w:r>
      <w:r>
        <w:t>cite</w:t>
      </w:r>
    </w:p>
  </w:comment>
  <w:comment w:id="26" w:author="Brendan Smith" w:date="2016-04-28T11:05:00Z" w:initials="BS">
    <w:p w14:paraId="16FD209E" w14:textId="6F79E0AE" w:rsidR="00704387" w:rsidRDefault="00704387">
      <w:pPr>
        <w:pStyle w:val="CommentText"/>
      </w:pPr>
      <w:r>
        <w:rPr>
          <w:rStyle w:val="CommentReference"/>
        </w:rPr>
        <w:annotationRef/>
      </w:r>
      <w:r>
        <w:t>Different citation style</w:t>
      </w:r>
    </w:p>
  </w:comment>
  <w:comment w:id="28" w:author="Brendan Smith" w:date="2016-04-28T11:06:00Z" w:initials="BS">
    <w:p w14:paraId="26E434F7" w14:textId="6D360B9E" w:rsidR="00704387" w:rsidRDefault="00704387">
      <w:pPr>
        <w:pStyle w:val="CommentText"/>
      </w:pPr>
      <w:r>
        <w:rPr>
          <w:rStyle w:val="CommentReference"/>
        </w:rPr>
        <w:annotationRef/>
      </w:r>
      <w:r>
        <w:t>What are the 3 V’s?</w:t>
      </w:r>
    </w:p>
  </w:comment>
  <w:comment w:id="58" w:author="LB" w:date="2016-04-21T09:12:00Z" w:initials="LB">
    <w:p w14:paraId="570340E6" w14:textId="77777777" w:rsidR="00C77465" w:rsidRDefault="007E5D65">
      <w:r>
        <w:rPr>
          <w:sz w:val="20"/>
        </w:rPr>
        <w:t>This citation is for CHS, still need citation for Oracle Spatial/Oracle 7.</w:t>
      </w:r>
    </w:p>
  </w:comment>
  <w:comment w:id="100" w:author="LB" w:date="2016-04-21T10:40:00Z" w:initials="LB">
    <w:p w14:paraId="32DDA46D" w14:textId="77777777" w:rsidR="00C77465" w:rsidRDefault="007E5D65">
      <w:r>
        <w:rPr>
          <w:sz w:val="20"/>
        </w:rPr>
        <w:t xml:space="preserve">Ensure that this sentence and the previous are bullet-proof factually correct. Investigate legacy </w:t>
      </w:r>
      <w:r>
        <w:rPr>
          <w:i/>
          <w:sz w:val="20"/>
        </w:rPr>
        <w:t>gdal2wktraster</w:t>
      </w:r>
      <w:r>
        <w:rPr>
          <w:sz w:val="20"/>
        </w:rPr>
        <w:t xml:space="preserve"> function. https://trac.osgeo.org/gdal/wiki/WKTRasterDriver</w:t>
      </w:r>
    </w:p>
  </w:comment>
  <w:comment w:id="101" w:author="LB" w:date="2016-04-21T12:57:00Z" w:initials="LB">
    <w:p w14:paraId="7BF9C083" w14:textId="77777777" w:rsidR="00C77465" w:rsidRDefault="007E5D65">
      <w:r>
        <w:rPr>
          <w:sz w:val="20"/>
        </w:rPr>
        <w:t>Don’t forget to cite</w:t>
      </w:r>
    </w:p>
  </w:comment>
  <w:comment w:id="104" w:author="LB" w:date="2016-04-21T13:47:00Z" w:initials="LB">
    <w:p w14:paraId="375B5667" w14:textId="77777777" w:rsidR="00C77465" w:rsidRDefault="007E5D65">
      <w:r>
        <w:rPr>
          <w:sz w:val="20"/>
        </w:rPr>
        <w:t>Double check with a db person to make sure that this is correct.</w:t>
      </w:r>
    </w:p>
  </w:comment>
  <w:comment w:id="114" w:author="Brendan Smith" w:date="2016-04-28T11:30:00Z" w:initials="BS">
    <w:p w14:paraId="20A2AFF6" w14:textId="198A5CB2" w:rsidR="00D3438E" w:rsidRDefault="00D3438E">
      <w:pPr>
        <w:pStyle w:val="CommentText"/>
      </w:pPr>
      <w:r>
        <w:rPr>
          <w:rStyle w:val="CommentReference"/>
        </w:rPr>
        <w:annotationRef/>
      </w:r>
      <w:r>
        <w:t>Adding the well-known equation would be helpful for reader interpretation</w:t>
      </w:r>
    </w:p>
  </w:comment>
  <w:comment w:id="129" w:author="Brendan Smith" w:date="2016-04-28T11:39:00Z" w:initials="BS">
    <w:p w14:paraId="33BC28A2" w14:textId="23D9F8EF" w:rsidR="00D3438E" w:rsidRDefault="00D3438E">
      <w:pPr>
        <w:pStyle w:val="CommentText"/>
      </w:pPr>
      <w:r>
        <w:rPr>
          <w:rStyle w:val="CommentReference"/>
        </w:rPr>
        <w:annotationRef/>
      </w:r>
      <w:r>
        <w:t xml:space="preserve">Not seeing Figure 2. </w:t>
      </w:r>
    </w:p>
  </w:comment>
  <w:comment w:id="132" w:author="Brendan Smith" w:date="2016-04-28T11:44:00Z" w:initials="BS">
    <w:p w14:paraId="14B42E08" w14:textId="0F21E755" w:rsidR="00000295" w:rsidRDefault="00000295">
      <w:pPr>
        <w:pStyle w:val="CommentText"/>
      </w:pPr>
      <w:r>
        <w:rPr>
          <w:rStyle w:val="CommentReference"/>
        </w:rPr>
        <w:annotationRef/>
      </w:r>
      <w:r>
        <w:t>Discuss the significance of these further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BAD52C" w15:done="0"/>
  <w15:commentEx w15:paraId="16FD209E" w15:done="0"/>
  <w15:commentEx w15:paraId="26E434F7" w15:done="0"/>
  <w15:commentEx w15:paraId="570340E6" w15:done="0"/>
  <w15:commentEx w15:paraId="32DDA46D" w15:done="0"/>
  <w15:commentEx w15:paraId="7BF9C083" w15:done="0"/>
  <w15:commentEx w15:paraId="375B5667" w15:done="0"/>
  <w15:commentEx w15:paraId="20A2AFF6" w15:done="0"/>
  <w15:commentEx w15:paraId="33BC28A2" w15:done="0"/>
  <w15:commentEx w15:paraId="14B42E0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swiss"/>
    <w:pitch w:val="variable"/>
  </w:font>
  <w:font w:name="Mangal">
    <w:panose1 w:val="02040503050203030202"/>
    <w:charset w:val="00"/>
    <w:family w:val="auto"/>
    <w:pitch w:val="variable"/>
    <w:sig w:usb0="00008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ndan Smith">
    <w15:presenceInfo w15:providerId="None" w15:userId="Brendan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6"/>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465"/>
    <w:rsid w:val="00000295"/>
    <w:rsid w:val="0031066A"/>
    <w:rsid w:val="00452517"/>
    <w:rsid w:val="004F02FE"/>
    <w:rsid w:val="00551D92"/>
    <w:rsid w:val="00704387"/>
    <w:rsid w:val="007E5D65"/>
    <w:rsid w:val="009429CA"/>
    <w:rsid w:val="00C55714"/>
    <w:rsid w:val="00C77465"/>
    <w:rsid w:val="00C945C0"/>
    <w:rsid w:val="00D3438E"/>
    <w:rsid w:val="00F606C7"/>
    <w:rsid w:val="00F80A4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E5F15"/>
  <w15:docId w15:val="{9E148950-AB90-4D52-906F-C760510E0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DejaVu Sans"/>
        <w:sz w:val="24"/>
        <w:szCs w:val="24"/>
        <w:lang w:val="en-US"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Bibliography1">
    <w:name w:val="Bibliography 1"/>
    <w:basedOn w:val="Index"/>
    <w:qFormat/>
  </w:style>
  <w:style w:type="paragraph" w:customStyle="1" w:styleId="TableContents">
    <w:name w:val="Table Contents"/>
    <w:basedOn w:val="Normal"/>
    <w:qFormat/>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E5D65"/>
    <w:rPr>
      <w:rFonts w:ascii="Segoe UI" w:hAnsi="Segoe UI" w:cs="Mangal"/>
      <w:sz w:val="18"/>
      <w:szCs w:val="16"/>
    </w:rPr>
  </w:style>
  <w:style w:type="character" w:customStyle="1" w:styleId="BalloonTextChar">
    <w:name w:val="Balloon Text Char"/>
    <w:basedOn w:val="DefaultParagraphFont"/>
    <w:link w:val="BalloonText"/>
    <w:uiPriority w:val="99"/>
    <w:semiHidden/>
    <w:rsid w:val="007E5D65"/>
    <w:rPr>
      <w:rFonts w:ascii="Segoe UI" w:hAnsi="Segoe UI" w:cs="Mangal"/>
      <w:sz w:val="18"/>
      <w:szCs w:val="16"/>
    </w:rPr>
  </w:style>
  <w:style w:type="character" w:styleId="LineNumber">
    <w:name w:val="line number"/>
    <w:basedOn w:val="DefaultParagraphFont"/>
    <w:uiPriority w:val="99"/>
    <w:semiHidden/>
    <w:unhideWhenUsed/>
    <w:rsid w:val="007E5D65"/>
  </w:style>
  <w:style w:type="paragraph" w:styleId="CommentSubject">
    <w:name w:val="annotation subject"/>
    <w:basedOn w:val="CommentText"/>
    <w:next w:val="CommentText"/>
    <w:link w:val="CommentSubjectChar"/>
    <w:uiPriority w:val="99"/>
    <w:semiHidden/>
    <w:unhideWhenUsed/>
    <w:rsid w:val="00704387"/>
    <w:rPr>
      <w:b/>
      <w:bCs/>
    </w:rPr>
  </w:style>
  <w:style w:type="character" w:customStyle="1" w:styleId="CommentSubjectChar">
    <w:name w:val="Comment Subject Char"/>
    <w:basedOn w:val="CommentTextChar"/>
    <w:link w:val="CommentSubject"/>
    <w:uiPriority w:val="99"/>
    <w:semiHidden/>
    <w:rsid w:val="00704387"/>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1575</Words>
  <Characters>8983</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Smith</dc:creator>
  <dc:description/>
  <cp:lastModifiedBy>Brendan Smith</cp:lastModifiedBy>
  <cp:revision>3</cp:revision>
  <dcterms:created xsi:type="dcterms:W3CDTF">2016-04-28T19:31:00Z</dcterms:created>
  <dcterms:modified xsi:type="dcterms:W3CDTF">2016-04-28T19:45:00Z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WzliVcZNNPI_1">
    <vt:lpwstr>ZOTERO_ITEM CSL_CITATION {"citationID":"1n3q88cc2d","properties":{"formattedCitation":"(Hollander, 2010)","plainCitation":"(Hollander, 2010)"},"citationItems":[{"id":588,"uris":["http://zotero.org/users/local/vfGCWYST/items/BE4EBQHV"],"uri":["http://zoter</vt:lpwstr>
  </property>
  <property fmtid="{D5CDD505-2E9C-101B-9397-08002B2CF9AE}" pid="3" name="ZOTERO_BREF_0WzliVcZNNPI_2">
    <vt:lpwstr>o.org/users/local/vfGCWYST/items/BE4EBQHV"],"itemData":{"id":588,"type":"map","title":"California Augmented Multisource Landcover Map","publisher":"Information Center for the Environment","publisher-place":"University of California, Davis","edition":"Vers</vt:lpwstr>
  </property>
  <property fmtid="{D5CDD505-2E9C-101B-9397-08002B2CF9AE}" pid="4" name="ZOTERO_BREF_0WzliVcZNNPI_3">
    <vt:lpwstr>ion 1","event-place":"University of California, Davis","abstract":"This coverage augments the 2002 Multi-Source Land Cover dataset produced by the California Department of Forestry and Fire Protection to include categories for agricultural land cover type</vt:lpwstr>
  </property>
  <property fmtid="{D5CDD505-2E9C-101B-9397-08002B2CF9AE}" pid="5" name="ZOTERO_BREF_0WzliVcZNNPI_4">
    <vt:lpwstr>s as well as urban boundaries complete to 2006. The agricultural categories are classified to the types in the California Wildlife Habitat Relationships system. The agricultural information is derived from the Department of Water Resources land cover mapp</vt:lpwstr>
  </property>
  <property fmtid="{D5CDD505-2E9C-101B-9397-08002B2CF9AE}" pid="6" name="ZOTERO_BREF_0WzliVcZNNPI_5">
    <vt:lpwstr>ing as well crop information from pesticide use reports produced by the Department of Pesticide Regulation. Urban land use changes since the 2002 map were identified by combining the urban boundaries indicated in the Department of Conservation Farmland Ma</vt:lpwstr>
  </property>
  <property fmtid="{D5CDD505-2E9C-101B-9397-08002B2CF9AE}" pid="7" name="ZOTERO_BREF_0WzliVcZNNPI_6">
    <vt:lpwstr>pping Program and urban land use types in the 2001 National Land Cover Dataset.","author":[{"family":"Hollander","given":"Allan D"}],"issued":{"date-parts":[["2010"]]}}}],"schema":"https://github.com/citation-style-language/schema/raw/master/csl-citation.</vt:lpwstr>
  </property>
  <property fmtid="{D5CDD505-2E9C-101B-9397-08002B2CF9AE}" pid="8" name="ZOTERO_BREF_0WzliVcZNNPI_7">
    <vt:lpwstr>json"}</vt:lpwstr>
  </property>
  <property fmtid="{D5CDD505-2E9C-101B-9397-08002B2CF9AE}" pid="9" name="ZOTERO_BREF_335k1UvtVfu8_1">
    <vt:lpwstr>ZOTERO_ITEM CSL_CITATION {"citationID":"21vs5c3r80","properties":{"formattedCitation":"(Varma et al., 1990)","plainCitation":"(Varma et al., 1990)"},"citationItems":[{"id":574,"uris":["http://zotero.org/users/local/vfGCWYST/items/CHCZVUTP"],"uri":["http:/</vt:lpwstr>
  </property>
  <property fmtid="{D5CDD505-2E9C-101B-9397-08002B2CF9AE}" pid="10" name="ZOTERO_BREF_335k1UvtVfu8_2">
    <vt:lpwstr>/zotero.org/users/local/vfGCWYST/items/CHCZVUTP"],"itemData":{"id":574,"type":"article-journal","title":"A data structure for spatio-temporal databases","container-title":"The International Hydrographic Review","volume":"67","issue":"1","author":[{"family</vt:lpwstr>
  </property>
  <property fmtid="{D5CDD505-2E9C-101B-9397-08002B2CF9AE}" pid="11" name="ZOTERO_BREF_335k1UvtVfu8_3">
    <vt:lpwstr>":"Varma","given":"HP"},{"family":"Boudreau","given":"H"},{"family":"Prime","given":"W"}],"issued":{"date-parts":[["1990"]]}}}],"schema":"https://github.com/citation-style-language/schema/raw/master/csl-citation.json"}</vt:lpwstr>
  </property>
  <property fmtid="{D5CDD505-2E9C-101B-9397-08002B2CF9AE}" pid="12" name="ZOTERO_BREF_COl8ENlKmErP_1">
    <vt:lpwstr>ZOTERO_BIBL {"custom":[]} CSL_BIBLIOGRAPHY</vt:lpwstr>
  </property>
  <property fmtid="{D5CDD505-2E9C-101B-9397-08002B2CF9AE}" pid="13" name="ZOTERO_BREF_DxPN06dLmbKw_1">
    <vt:lpwstr>ZOTERO_ITEM CSL_CITATION {"citationID":"2p70jk9o9i","properties":{"formattedCitation":"(Hijmans, 2015)","plainCitation":"(Hijmans, 2015)"},"citationItems":[{"id":581,"uris":["http://zotero.org/users/local/vfGCWYST/items/2J55XKM8"],"uri":["http://zotero.or</vt:lpwstr>
  </property>
  <property fmtid="{D5CDD505-2E9C-101B-9397-08002B2CF9AE}" pid="14" name="ZOTERO_BREF_DxPN06dLmbKw_2">
    <vt:lpwstr>g/users/local/vfGCWYST/items/2J55XKM8"],"itemData":{"id":581,"type":"book","title":"raster: Geographic Data Analysis and Modeling","URL":"https://CRAN.R-project.org/package=raster","note":"R package version 2.5-2","author":[{"family":"Hijmans","given":"Ro</vt:lpwstr>
  </property>
  <property fmtid="{D5CDD505-2E9C-101B-9397-08002B2CF9AE}" pid="15" name="ZOTERO_BREF_DxPN06dLmbKw_3">
    <vt:lpwstr>bert J."}],"issued":{"date-parts":[["2015"]]}}}],"schema":"https://github.com/citation-style-language/schema/raw/master/csl-citation.json"}</vt:lpwstr>
  </property>
  <property fmtid="{D5CDD505-2E9C-101B-9397-08002B2CF9AE}" pid="16" name="ZOTERO_BREF_EIu4Uy49PLk8_1">
    <vt:lpwstr/>
  </property>
  <property fmtid="{D5CDD505-2E9C-101B-9397-08002B2CF9AE}" pid="17" name="ZOTERO_BREF_JvLAzVgomxOZ_1">
    <vt:lpwstr/>
  </property>
  <property fmtid="{D5CDD505-2E9C-101B-9397-08002B2CF9AE}" pid="18" name="ZOTERO_BREF_RZ3jgVHJ54XO_1">
    <vt:lpwstr>ZOTERO_ITEM CSL_CITATION {"citationID":"umiok3t5u","properties":{"formattedCitation":"(Aji et al., 2013)","plainCitation":"(Aji et al., 2013)"},"citationItems":[{"id":557,"uris":["http://zotero.org/users/local/vfGCWYST/items/7G7G7QHA"],"uri":["http://zote</vt:lpwstr>
  </property>
  <property fmtid="{D5CDD505-2E9C-101B-9397-08002B2CF9AE}" pid="19" name="ZOTERO_BREF_RZ3jgVHJ54XO_2">
    <vt:lpwstr>ro.org/users/local/vfGCWYST/items/7G7G7QHA"],"itemData":{"id":557,"type":"article-journal","title":"Hadoop GIS: a high performance spatial data warehousing system over mapreduce","container-title":"Proceedings of the VLDB Endowment","page":"1009-1020","vo</vt:lpwstr>
  </property>
  <property fmtid="{D5CDD505-2E9C-101B-9397-08002B2CF9AE}" pid="20" name="ZOTERO_BREF_RZ3jgVHJ54XO_3">
    <vt:lpwstr>lume":"6","issue":"11","source":"CrossRef","DOI":"10.14778/2536222.2536227","ISSN":"21508097","shortTitle":"Hadoop GIS","language":"en","author":[{"family":"Aji","given":"Ablimit"},{"family":"Wang","given":"Fusheng"},{"family":"Vo","given":"Hoang"},{"fami</vt:lpwstr>
  </property>
  <property fmtid="{D5CDD505-2E9C-101B-9397-08002B2CF9AE}" pid="21" name="ZOTERO_BREF_RZ3jgVHJ54XO_4">
    <vt:lpwstr>ly":"Lee","given":"Rubao"},{"family":"Liu","given":"Qiaoling"},{"family":"Zhang","given":"Xiaodong"},{"family":"Saltz","given":"Joel"}],"issued":{"date-parts":[["2013",8,27]]}}}],"schema":"https://github.com/citation-style-language/schema/raw/master/csl-c</vt:lpwstr>
  </property>
  <property fmtid="{D5CDD505-2E9C-101B-9397-08002B2CF9AE}" pid="22" name="ZOTERO_BREF_RZ3jgVHJ54XO_5">
    <vt:lpwstr>itation.json"}</vt:lpwstr>
  </property>
  <property fmtid="{D5CDD505-2E9C-101B-9397-08002B2CF9AE}" pid="23" name="ZOTERO_BREF_TgZ3iSzsl1dJ_1">
    <vt:lpwstr>ZOTERO_ITEM CSL_CITATION {"citationID":"1rabg67cl","properties":{"formattedCitation":"(Laney, 2001)","plainCitation":"(Laney, 2001)"},"citationItems":[{"id":570,"uris":["http://zotero.org/users/local/vfGCWYST/items/MQ4IDJ2H"],"uri":["http://zotero.org/use</vt:lpwstr>
  </property>
  <property fmtid="{D5CDD505-2E9C-101B-9397-08002B2CF9AE}" pid="24" name="ZOTERO_BREF_TgZ3iSzsl1dJ_2">
    <vt:lpwstr>rs/local/vfGCWYST/items/MQ4IDJ2H"],"itemData":{"id":570,"type":"article-journal","title":"3D data management: Controlling data volume, velocity and variety","container-title":"META Group Research Note","page":"70","volume":"6","author":[{"family":"Laney",</vt:lpwstr>
  </property>
  <property fmtid="{D5CDD505-2E9C-101B-9397-08002B2CF9AE}" pid="25" name="ZOTERO_BREF_TgZ3iSzsl1dJ_3">
    <vt:lpwstr>"given":"Doug"}],"issued":{"date-parts":[["2001"]]}}}],"schema":"https://github.com/citation-style-language/schema/raw/master/csl-citation.json"}</vt:lpwstr>
  </property>
  <property fmtid="{D5CDD505-2E9C-101B-9397-08002B2CF9AE}" pid="26" name="ZOTERO_BREF_VXSA1fDVeJfo_1">
    <vt:lpwstr/>
  </property>
  <property fmtid="{D5CDD505-2E9C-101B-9397-08002B2CF9AE}" pid="27" name="ZOTERO_BREF_czNtyO7ynLhP_1">
    <vt:lpwstr>ZOTERO_ITEM CSL_CITATION {"citationID":"2462kup23v","properties":{"formattedCitation":"(Kuhn, 2015)","plainCitation":"(Kuhn, 2015)"},"citationItems":[{"id":580,"uris":["http://zotero.org/users/local/vfGCWYST/items/S32XU7BE"],"uri":["http://zotero.org/user</vt:lpwstr>
  </property>
  <property fmtid="{D5CDD505-2E9C-101B-9397-08002B2CF9AE}" pid="28" name="ZOTERO_BREF_czNtyO7ynLhP_2">
    <vt:lpwstr>s/local/vfGCWYST/items/S32XU7BE"],"itemData":{"id":580,"type":"webpage","title":"CRAN Task View: Reproducible Research","container-title":"CRAN Task View: Reproducible Research","abstract":"The goal of reproducible research is to tie specific instructions</vt:lpwstr>
  </property>
  <property fmtid="{D5CDD505-2E9C-101B-9397-08002B2CF9AE}" pid="29" name="ZOTERO_BREF_czNtyO7ynLhP_3">
    <vt:lpwstr> to data analysis and experimental data so that scholarship can be recreated, better understood and verified. Packages in R for this purpose can be split into groups for: literate programming, package reproducibility, code/data formatting tools, format co</vt:lpwstr>
  </property>
  <property fmtid="{D5CDD505-2E9C-101B-9397-08002B2CF9AE}" pid="30" name="ZOTERO_BREF_czNtyO7ynLhP_4">
    <vt:lpwstr>nvertors, and object caching.","URL":"https://cran.r-project.org/web/views/ReproducibleResearch.html","author":[{"family":"Kuhn","given":"Max"}],"issued":{"date-parts":[["2015"]]}}}],"schema":"https://github.com/citation-style-language/schema/raw/master/c</vt:lpwstr>
  </property>
  <property fmtid="{D5CDD505-2E9C-101B-9397-08002B2CF9AE}" pid="31" name="ZOTERO_BREF_czNtyO7ynLhP_5">
    <vt:lpwstr>sl-citation.json"}</vt:lpwstr>
  </property>
  <property fmtid="{D5CDD505-2E9C-101B-9397-08002B2CF9AE}" pid="32" name="ZOTERO_BREF_fjDT2StIQZAg_1">
    <vt:lpwstr/>
  </property>
  <property fmtid="{D5CDD505-2E9C-101B-9397-08002B2CF9AE}" pid="33" name="ZOTERO_BREF_iLlZbrmJYyye_1">
    <vt:lpwstr>ZOTERO_ITEM CSL_CITATION {"citationID":"19odkjd307","properties":{"formattedCitation":"(PostGIS Project Steering Committee, 2013)","plainCitation":"(PostGIS Project Steering Committee, 2013)"},"citationItems":[{"id":584,"uris":["http://zotero.org/users/lo</vt:lpwstr>
  </property>
  <property fmtid="{D5CDD505-2E9C-101B-9397-08002B2CF9AE}" pid="34" name="ZOTERO_BREF_iLlZbrmJYyye_2">
    <vt:lpwstr>cal/vfGCWYST/items/EC3BPZ8X"],"uri":["http://zotero.org/users/local/vfGCWYST/items/EC3BPZ8X"],"itemData":{"id":584,"type":"book","title":"PostGIS 2.0 Manual","URL":"http://postgis.net/docs/manual-2.0/","author":[{"literal":"PostGIS Project Steering Commit</vt:lpwstr>
  </property>
  <property fmtid="{D5CDD505-2E9C-101B-9397-08002B2CF9AE}" pid="35" name="ZOTERO_BREF_iLlZbrmJYyye_3">
    <vt:lpwstr>tee"}],"issued":{"date-parts":[["2013"]]}}}],"schema":"https://github.com/citation-style-language/schema/raw/master/csl-citation.json"}</vt:lpwstr>
  </property>
  <property fmtid="{D5CDD505-2E9C-101B-9397-08002B2CF9AE}" pid="36" name="ZOTERO_BREF_m0LE8WUi6IOH_1">
    <vt:lpwstr>ZOTERO_ITEM CSL_CITATION {"citationID":"pvrpps22t","properties":{"formattedCitation":"(Intergovernmental Panel on Climate Change, 2014, p. 201)","plainCitation":"(Intergovernmental Panel on Climate Change, 2014, p. 201)"},"citationItems":[{"id":547,"uris"</vt:lpwstr>
  </property>
  <property fmtid="{D5CDD505-2E9C-101B-9397-08002B2CF9AE}" pid="37" name="ZOTERO_BREF_m0LE8WUi6IOH_2">
    <vt:lpwstr>:["http://zotero.org/users/local/vfGCWYST/items/HQZAHDUR"],"uri":["http://zotero.org/users/local/vfGCWYST/items/HQZAHDUR"],"itemData":{"id":547,"type":"book","title":"Climate Change 2013 - The Physical Science Basis: Working Group I Contribution to the Fi</vt:lpwstr>
  </property>
  <property fmtid="{D5CDD505-2E9C-101B-9397-08002B2CF9AE}" pid="38" name="ZOTERO_BREF_m0LE8WUi6IOH_3">
    <vt:lpwstr>fth Assessment Report of the Intergovernmental Panel on Climate Change","publisher":"Cambridge University Press","publisher-place":"Cambridge","source":"CrossRef","event-place":"Cambridge","URL":"http://ebooks.cambridge.org/ref/id/CBO9781107415324","ISBN"</vt:lpwstr>
  </property>
  <property fmtid="{D5CDD505-2E9C-101B-9397-08002B2CF9AE}" pid="39" name="ZOTERO_BREF_m0LE8WUi6IOH_4">
    <vt:lpwstr>:"978-1-107-41532-4","shortTitle":"Climate Change 2013 - The Physical Science Basis","editor":[{"literal":"Intergovernmental Panel on Climate Change"}],"issued":{"date-parts":[["2014"]]},"accessed":{"date-parts":[["2016",4,21]]}},"locator":"201"}],"schema</vt:lpwstr>
  </property>
  <property fmtid="{D5CDD505-2E9C-101B-9397-08002B2CF9AE}" pid="40" name="ZOTERO_BREF_m0LE8WUi6IOH_5">
    <vt:lpwstr>":"https://github.com/citation-style-language/schema/raw/master/csl-citation.json"}</vt:lpwstr>
  </property>
  <property fmtid="{D5CDD505-2E9C-101B-9397-08002B2CF9AE}" pid="41" name="ZOTERO_BREF_qrNpxboNDQlh_1">
    <vt:lpwstr/>
  </property>
  <property fmtid="{D5CDD505-2E9C-101B-9397-08002B2CF9AE}" pid="42" name="ZOTERO_BREF_rjdATbSK4bBu_1">
    <vt:lpwstr>ZOTERO_ITEM CSL_CITATION {"citationID":"1sk9cp1f7v","properties":{"formattedCitation":"(Loskot et al., 2008)","plainCitation":"(Loskot et al., 2008)"},"citationItems":[{"id":587,"uris":["http://zotero.org/users/local/vfGCWYST/items/4GZ89TG5"],"uri":["http</vt:lpwstr>
  </property>
  <property fmtid="{D5CDD505-2E9C-101B-9397-08002B2CF9AE}" pid="43" name="ZOTERO_BREF_rjdATbSK4bBu_2">
    <vt:lpwstr>://zotero.org/users/local/vfGCWYST/items/4GZ89TG5"],"itemData":{"id":587,"type":"webpage","title":"PostGIS WKT Raster Proposal","author":[{"family":"Loskot","given":"Mateusz"},{"literal":"Pierre Racine"},{"family":"Santilli","given":"​Sandro"}],"issued":{</vt:lpwstr>
  </property>
  <property fmtid="{D5CDD505-2E9C-101B-9397-08002B2CF9AE}" pid="44" name="ZOTERO_BREF_rjdATbSK4bBu_3">
    <vt:lpwstr>"date-parts":[["2008"]]}}}],"schema":"https://github.com/citation-style-language/schema/raw/master/csl-citation.json"}</vt:lpwstr>
  </property>
  <property fmtid="{D5CDD505-2E9C-101B-9397-08002B2CF9AE}" pid="45" name="ZOTERO_PREF_1">
    <vt:lpwstr>&lt;data data-version="3" zotero-version="4.0.29.5+dfsg-1"&gt;&lt;session id="mW9GDsBF"/&gt;&lt;style id="http://www.zotero.org/styles/elsevier-harvard" hasBibliography="1" bibliographyStyleHasBeenSet="1"/&gt;&lt;prefs&gt;&lt;pref name="fieldType" value="Bookmark"/&gt;&lt;pref name="stor</vt:lpwstr>
  </property>
  <property fmtid="{D5CDD505-2E9C-101B-9397-08002B2CF9AE}" pid="46" name="ZOTERO_PREF_2">
    <vt:lpwstr>eReferences" value="true"/&gt;&lt;pref name="automaticJournalAbbreviations" value="true"/&gt;&lt;pref name="noteType" value=""/&gt;&lt;/prefs&gt;&lt;/data&gt;</vt:lpwstr>
  </property>
</Properties>
</file>