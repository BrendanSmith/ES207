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775BF" w14:textId="77777777" w:rsidR="00356A95" w:rsidRDefault="00356A95" w:rsidP="00356A95">
      <w:pPr>
        <w:jc w:val="center"/>
        <w:rPr>
          <w:b/>
        </w:rPr>
      </w:pPr>
      <w:r w:rsidRPr="00356A95">
        <w:rPr>
          <w:b/>
        </w:rPr>
        <w:t xml:space="preserve">ES 207 </w:t>
      </w:r>
      <w:r>
        <w:rPr>
          <w:b/>
        </w:rPr>
        <w:t>–</w:t>
      </w:r>
      <w:r w:rsidRPr="00356A95">
        <w:rPr>
          <w:b/>
        </w:rPr>
        <w:t xml:space="preserve"> </w:t>
      </w:r>
      <w:r>
        <w:rPr>
          <w:b/>
        </w:rPr>
        <w:t>Final Project – Draft Paper</w:t>
      </w:r>
      <w:r w:rsidR="008A6C1B">
        <w:rPr>
          <w:b/>
        </w:rPr>
        <w:t xml:space="preserve"> – Bennett </w:t>
      </w:r>
      <w:proofErr w:type="spellStart"/>
      <w:r w:rsidR="008A6C1B">
        <w:rPr>
          <w:b/>
        </w:rPr>
        <w:t>Widyolar</w:t>
      </w:r>
      <w:proofErr w:type="spellEnd"/>
    </w:p>
    <w:p w14:paraId="57ACF2BB" w14:textId="77777777" w:rsidR="00356A95" w:rsidRPr="00356A95" w:rsidRDefault="00356A95" w:rsidP="00356A95">
      <w:pPr>
        <w:jc w:val="center"/>
        <w:rPr>
          <w:b/>
        </w:rPr>
      </w:pPr>
      <w:r>
        <w:rPr>
          <w:b/>
        </w:rPr>
        <w:t>Feasibility Study of Solar Powered Ground Water Pumps</w:t>
      </w:r>
      <w:r w:rsidR="002557A6">
        <w:rPr>
          <w:b/>
        </w:rPr>
        <w:t xml:space="preserve"> in the </w:t>
      </w:r>
      <w:commentRangeStart w:id="0"/>
      <w:r w:rsidR="002557A6">
        <w:rPr>
          <w:b/>
        </w:rPr>
        <w:t>MGWB</w:t>
      </w:r>
      <w:commentRangeEnd w:id="0"/>
      <w:r w:rsidR="00840313">
        <w:rPr>
          <w:rStyle w:val="CommentReference"/>
        </w:rPr>
        <w:commentReference w:id="0"/>
      </w:r>
    </w:p>
    <w:p w14:paraId="20E8E1AD" w14:textId="77777777" w:rsidR="000E3DBE" w:rsidRDefault="000E3DBE">
      <w:commentRangeStart w:id="1"/>
      <w:r>
        <w:rPr>
          <w:b/>
        </w:rPr>
        <w:t>Introduction</w:t>
      </w:r>
      <w:commentRangeEnd w:id="1"/>
      <w:r w:rsidR="00840313">
        <w:rPr>
          <w:rStyle w:val="CommentReference"/>
        </w:rPr>
        <w:commentReference w:id="1"/>
      </w:r>
    </w:p>
    <w:p w14:paraId="21267959" w14:textId="77777777" w:rsidR="00CA5B70" w:rsidRDefault="000E3DBE" w:rsidP="00ED0A63">
      <w:pPr>
        <w:spacing w:after="0" w:line="240" w:lineRule="auto"/>
      </w:pPr>
      <w:r>
        <w:t xml:space="preserve">The central valley in California is one of the largest irrigated agricultural areas in the United States and produces approximately $17 billion in agricultural revenue per year. In 2000, </w:t>
      </w:r>
      <w:r w:rsidR="00667D6D">
        <w:t xml:space="preserve">total ground-water withdrawals from the central valley aquifer were the second largest in the United States, at 9,810 </w:t>
      </w:r>
      <m:oMath>
        <m:f>
          <m:fPr>
            <m:ctrlPr>
              <w:del w:id="2" w:author="Brendan Smith" w:date="2016-04-28T09:21:00Z">
                <w:rPr>
                  <w:rFonts w:ascii="Cambria Math" w:hAnsi="Cambria Math"/>
                  <w:i/>
                </w:rPr>
              </w:del>
            </m:ctrlPr>
          </m:fPr>
          <m:num>
            <m:f>
              <m:fPr>
                <m:ctrlPr>
                  <w:ins w:id="3" w:author="Brendan Smith" w:date="2016-04-28T09:21:00Z">
                    <w:rPr>
                      <w:rFonts w:ascii="Cambria Math" w:hAnsi="Cambria Math"/>
                      <w:i/>
                    </w:rPr>
                  </w:ins>
                </m:ctrlPr>
              </m:fPr>
              <m:num>
                <m:r>
                  <w:rPr>
                    <w:rFonts w:ascii="Cambria Math" w:hAnsi="Cambria Math"/>
                  </w:rPr>
                  <m:t>Mgal</m:t>
                </m:r>
              </m:num>
              <m:den>
                <w:ins w:id="4" w:author="Brendan Smith" w:date="2016-04-28T09:21:00Z">
                  <m:r>
                    <w:rPr>
                      <w:rFonts w:ascii="Cambria Math" w:hAnsi="Cambria Math"/>
                    </w:rPr>
                    <m:t>day</m:t>
                  </m:r>
                </w:ins>
              </m:den>
            </m:f>
          </m:num>
          <m:den>
            <w:del w:id="5" w:author="Brendan Smith" w:date="2016-04-28T09:21:00Z">
              <m:r>
                <w:rPr>
                  <w:rFonts w:ascii="Cambria Math" w:hAnsi="Cambria Math"/>
                </w:rPr>
                <m:t>d</m:t>
              </m:r>
            </w:del>
          </m:den>
        </m:f>
      </m:oMath>
      <w:r w:rsidR="00667D6D">
        <w:t xml:space="preserve"> with </w:t>
      </w:r>
      <w:r>
        <w:t xml:space="preserve">about 91 percent of total withdrawals for irrigation </w:t>
      </w:r>
      <w:del w:id="6" w:author="Brendan Smith" w:date="2016-04-28T09:20:00Z">
        <w:r w:rsidDel="00840313">
          <w:delText>(</w:delText>
        </w:r>
        <w:r w:rsidR="00667D6D" w:rsidDel="00840313">
          <w:delText xml:space="preserve">~ </w:delText>
        </w:r>
      </w:del>
      <w:ins w:id="7" w:author="Brendan Smith" w:date="2016-04-28T09:20:00Z">
        <w:r w:rsidR="00840313">
          <w:t xml:space="preserve">at a rate of approximately </w:t>
        </w:r>
      </w:ins>
      <w:r w:rsidR="00667D6D">
        <w:t>8</w:t>
      </w:r>
      <w:ins w:id="8" w:author="Brendan Smith" w:date="2016-04-28T09:22:00Z">
        <w:r w:rsidR="00840313">
          <w:t>.</w:t>
        </w:r>
      </w:ins>
      <w:del w:id="9" w:author="Brendan Smith" w:date="2016-04-28T09:22:00Z">
        <w:r w:rsidR="00667D6D" w:rsidDel="00840313">
          <w:delText>,</w:delText>
        </w:r>
      </w:del>
      <w:r w:rsidR="00667D6D">
        <w:t xml:space="preserve">910 </w:t>
      </w:r>
      <w:del w:id="10" w:author="Brendan Smith" w:date="2016-04-28T09:22:00Z">
        <w:r w:rsidR="00667D6D" w:rsidDel="00840313">
          <w:delText xml:space="preserve">million </w:delText>
        </w:r>
      </w:del>
      <w:ins w:id="11" w:author="Brendan Smith" w:date="2016-04-28T09:22:00Z">
        <w:r w:rsidR="00840313">
          <w:t>billion</w:t>
        </w:r>
        <w:r w:rsidR="00840313">
          <w:t xml:space="preserve"> </w:t>
        </w:r>
      </w:ins>
      <w:del w:id="12" w:author="Brendan Smith" w:date="2016-04-28T09:23:00Z">
        <m:oMath>
          <m:r>
            <w:rPr>
              <w:rFonts w:ascii="Cambria Math" w:hAnsi="Cambria Math"/>
            </w:rPr>
            <m:t>gal</m:t>
          </m:r>
        </m:oMath>
      </w:del>
      <w:del w:id="13" w:author="Brendan Smith" w:date="2016-04-28T09:22:00Z">
        <m:oMath>
          <m:r>
            <w:rPr>
              <w:rFonts w:ascii="Cambria Math" w:hAnsi="Cambria Math"/>
            </w:rPr>
            <m:t>lons</m:t>
          </m:r>
        </m:oMath>
      </w:del>
      <m:oMath>
        <m:f>
          <m:fPr>
            <m:ctrlPr>
              <w:rPr>
                <w:rFonts w:ascii="Cambria Math" w:hAnsi="Cambria Math"/>
                <w:i/>
              </w:rPr>
            </m:ctrlPr>
          </m:fPr>
          <m:num>
            <w:ins w:id="14" w:author="Brendan Smith" w:date="2016-04-28T09:23:00Z">
              <m:r>
                <w:rPr>
                  <w:rFonts w:ascii="Cambria Math" w:hAnsi="Cambria Math"/>
                </w:rPr>
                <m:t>gal</m:t>
              </m:r>
            </w:ins>
          </m:num>
          <m:den>
            <w:ins w:id="15" w:author="Brendan Smith" w:date="2016-04-28T09:23:00Z">
              <m:r>
                <w:rPr>
                  <w:rFonts w:ascii="Cambria Math" w:hAnsi="Cambria Math"/>
                </w:rPr>
                <m:t>day</m:t>
              </m:r>
            </w:ins>
          </m:den>
        </m:f>
        <w:del w:id="16" w:author="Brendan Smith" w:date="2016-04-28T09:23:00Z">
          <m:r>
            <w:rPr>
              <w:rFonts w:ascii="Cambria Math" w:hAnsi="Cambria Math"/>
            </w:rPr>
            <m:t>day</m:t>
          </m:r>
        </w:del>
      </m:oMath>
      <w:del w:id="17" w:author="Brendan Smith" w:date="2016-04-28T09:20:00Z">
        <w:r w:rsidR="008038B7" w:rsidDel="00840313">
          <w:delText xml:space="preserve">) </w:delText>
        </w:r>
      </w:del>
      <w:ins w:id="18" w:author="Brendan Smith" w:date="2016-04-28T09:20:00Z">
        <w:r w:rsidR="00840313">
          <w:t xml:space="preserve"> </w:t>
        </w:r>
      </w:ins>
      <w:r w:rsidR="008038B7">
        <w:t xml:space="preserve">[1]. </w:t>
      </w:r>
      <w:r>
        <w:t>Over time, this has resulted in significant lowering of the water table, land subsidence</w:t>
      </w:r>
      <w:r w:rsidR="008038B7">
        <w:t xml:space="preserve"> in </w:t>
      </w:r>
      <w:commentRangeStart w:id="19"/>
      <w:r w:rsidR="008038B7">
        <w:t>some areas</w:t>
      </w:r>
      <w:commentRangeEnd w:id="19"/>
      <w:r w:rsidR="00840313">
        <w:rPr>
          <w:rStyle w:val="CommentReference"/>
        </w:rPr>
        <w:commentReference w:id="19"/>
      </w:r>
      <w:r>
        <w:t xml:space="preserve">, and numerous other issues. </w:t>
      </w:r>
      <w:r w:rsidR="00ED0A63">
        <w:t xml:space="preserve">Many groundwater pumps are located in remote locations and are thus powered by diesel motors which are inefficient and contribute to air quality issues. </w:t>
      </w:r>
      <w:r w:rsidR="008038B7">
        <w:t xml:space="preserve">In this paper, I investigate the feasibility of </w:t>
      </w:r>
      <w:r w:rsidR="00F53DE3">
        <w:t xml:space="preserve">powering groundwater extraction pumps with solar </w:t>
      </w:r>
      <w:del w:id="20" w:author="Brendan Smith" w:date="2016-04-28T09:25:00Z">
        <w:r w:rsidR="00F53DE3" w:rsidDel="00840313">
          <w:delText xml:space="preserve">PV </w:delText>
        </w:r>
      </w:del>
      <w:ins w:id="21" w:author="Brendan Smith" w:date="2016-04-28T09:25:00Z">
        <w:r w:rsidR="00840313">
          <w:t>photo-voltaic (PV)</w:t>
        </w:r>
        <w:r w:rsidR="00840313">
          <w:t xml:space="preserve"> </w:t>
        </w:r>
      </w:ins>
      <w:r w:rsidR="00F53DE3">
        <w:t>panels.</w:t>
      </w:r>
    </w:p>
    <w:p w14:paraId="5C0A1A74" w14:textId="77777777" w:rsidR="00ED0A63" w:rsidRPr="00ED0A63" w:rsidRDefault="00ED0A63" w:rsidP="00ED0A63">
      <w:pPr>
        <w:spacing w:after="0" w:line="240" w:lineRule="auto"/>
      </w:pPr>
    </w:p>
    <w:p w14:paraId="0AA5CD27" w14:textId="77777777" w:rsidR="00461340" w:rsidRPr="00461340" w:rsidRDefault="008B680F" w:rsidP="008B680F">
      <w:pPr>
        <w:rPr>
          <w:b/>
        </w:rPr>
      </w:pPr>
      <w:r>
        <w:rPr>
          <w:b/>
        </w:rPr>
        <w:t>Sources of Data and Methods</w:t>
      </w:r>
    </w:p>
    <w:p w14:paraId="15BC120F" w14:textId="77777777" w:rsidR="00841DA3" w:rsidRDefault="00646E15" w:rsidP="00461340">
      <w:pPr>
        <w:jc w:val="both"/>
      </w:pPr>
      <w:r>
        <w:t>The data used in this analysis came from the California Department of Water Resources. Depth to water measurements from a total of 814 wells within the Merced Ground-Water Basin</w:t>
      </w:r>
      <w:r w:rsidR="00DB0012">
        <w:t xml:space="preserve"> (MGWB)</w:t>
      </w:r>
      <w:r>
        <w:t xml:space="preserve"> were used to determine the annual average depth to water for the MGWB from </w:t>
      </w:r>
      <w:r w:rsidR="00490265">
        <w:t>1922</w:t>
      </w:r>
      <w:r>
        <w:t xml:space="preserve"> to 2015.</w:t>
      </w:r>
      <w:r w:rsidR="009C1BD6">
        <w:t xml:space="preserve"> Multiple measurements for a site dur</w:t>
      </w:r>
      <w:r w:rsidR="00490265">
        <w:t>ing the same year were averaged and data prior to 1960 was not used due to inconsistency</w:t>
      </w:r>
      <w:r w:rsidR="00CF6A4C">
        <w:t xml:space="preserve"> in measurements.</w:t>
      </w:r>
    </w:p>
    <w:p w14:paraId="6B0D8876" w14:textId="77777777" w:rsidR="00F60FCD" w:rsidRDefault="00F60FCD" w:rsidP="00840313">
      <w:pPr>
        <w:jc w:val="center"/>
        <w:pPrChange w:id="22" w:author="Brendan Smith" w:date="2016-04-28T09:26:00Z">
          <w:pPr>
            <w:jc w:val="both"/>
          </w:pPr>
        </w:pPrChange>
      </w:pPr>
      <w:r>
        <w:rPr>
          <w:noProof/>
        </w:rPr>
        <w:drawing>
          <wp:inline distT="0" distB="0" distL="0" distR="0" wp14:anchorId="0EAB0714" wp14:editId="523B3C04">
            <wp:extent cx="4280535" cy="3095156"/>
            <wp:effectExtent l="0" t="0" r="1206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2067" cy="3096264"/>
                    </a:xfrm>
                    <a:prstGeom prst="rect">
                      <a:avLst/>
                    </a:prstGeom>
                  </pic:spPr>
                </pic:pic>
              </a:graphicData>
            </a:graphic>
          </wp:inline>
        </w:drawing>
      </w:r>
    </w:p>
    <w:p w14:paraId="01390DDC" w14:textId="77777777" w:rsidR="00F60FCD" w:rsidRDefault="00F60FCD" w:rsidP="00461340">
      <w:pPr>
        <w:jc w:val="both"/>
      </w:pPr>
      <w:commentRangeStart w:id="23"/>
      <w:r>
        <w:t xml:space="preserve">Figure 1 </w:t>
      </w:r>
      <w:commentRangeEnd w:id="23"/>
      <w:r w:rsidR="00840313">
        <w:rPr>
          <w:rStyle w:val="CommentReference"/>
        </w:rPr>
        <w:commentReference w:id="23"/>
      </w:r>
      <w:r>
        <w:t>– Merced Ground-Water Basin and location of wells</w:t>
      </w:r>
    </w:p>
    <w:p w14:paraId="04D54F1F" w14:textId="77777777" w:rsidR="00646E15" w:rsidRDefault="00646E15" w:rsidP="00461340">
      <w:pPr>
        <w:jc w:val="both"/>
      </w:pPr>
    </w:p>
    <w:p w14:paraId="06491376" w14:textId="77777777" w:rsidR="00461340" w:rsidRPr="00B72EFD" w:rsidDel="00B72EFD" w:rsidRDefault="00DB0012" w:rsidP="00B72EFD">
      <w:pPr>
        <w:jc w:val="both"/>
        <w:rPr>
          <w:del w:id="24" w:author="Brendan Smith" w:date="2016-04-28T09:34:00Z"/>
          <w:rFonts w:eastAsiaTheme="minorEastAsia"/>
        </w:rPr>
        <w:pPrChange w:id="25" w:author="Brendan Smith" w:date="2016-04-28T09:34:00Z">
          <w:pPr>
            <w:ind w:left="2160" w:firstLine="720"/>
            <w:jc w:val="both"/>
          </w:pPr>
        </w:pPrChange>
      </w:pPr>
      <w:r>
        <w:t xml:space="preserve">The energy required to </w:t>
      </w:r>
      <w:r w:rsidR="000F5C71">
        <w:t>pump</w:t>
      </w:r>
      <w:r>
        <w:t xml:space="preserve"> groundwater</w:t>
      </w:r>
      <w:r w:rsidR="00461340">
        <w:t xml:space="preserve"> </w:t>
      </w:r>
      <w:r>
        <w:t>is</w:t>
      </w:r>
      <w:r w:rsidR="00030D07">
        <w:t xml:space="preserve"> </w:t>
      </w:r>
      <w:r w:rsidR="000F5C71">
        <w:t>a function of the total height it must be pumped. Calculations are performed</w:t>
      </w:r>
      <w:r w:rsidR="00030D07">
        <w:t xml:space="preserve"> </w:t>
      </w:r>
      <w:r w:rsidR="00B51650">
        <w:t xml:space="preserve">based on the UC Water report [2] </w:t>
      </w:r>
      <w:r w:rsidR="00030D07">
        <w:t>as follows:</w:t>
      </w:r>
    </w:p>
    <w:p w14:paraId="3C7C4182" w14:textId="77777777" w:rsidR="00B72EFD" w:rsidRPr="00B72EFD" w:rsidRDefault="00B72EFD" w:rsidP="00461340">
      <w:pPr>
        <w:jc w:val="both"/>
        <w:rPr>
          <w:ins w:id="26" w:author="Brendan Smith" w:date="2016-04-28T09:34:00Z"/>
          <w:rFonts w:eastAsiaTheme="minorEastAsia"/>
          <w:rPrChange w:id="27" w:author="Brendan Smith" w:date="2016-04-28T09:34:00Z">
            <w:rPr>
              <w:ins w:id="28" w:author="Brendan Smith" w:date="2016-04-28T09:34:00Z"/>
            </w:rPr>
          </w:rPrChange>
        </w:rPr>
      </w:pPr>
    </w:p>
    <w:p w14:paraId="05E9F62B" w14:textId="77777777" w:rsidR="00461340" w:rsidRPr="00B72EFD" w:rsidRDefault="00B72EFD" w:rsidP="00B72EFD">
      <w:pPr>
        <w:jc w:val="both"/>
        <w:pPrChange w:id="29" w:author="Brendan Smith" w:date="2016-04-28T09:34:00Z">
          <w:pPr>
            <w:ind w:left="2160" w:firstLine="720"/>
            <w:jc w:val="both"/>
          </w:pPr>
        </w:pPrChange>
      </w:pPr>
      <m:oMathPara>
        <m:oMathParaPr>
          <m:jc m:val="center"/>
        </m:oMathParaPr>
        <m:oMath>
          <m:r>
            <w:rPr>
              <w:rFonts w:ascii="Cambria Math" w:hAnsi="Cambria Math"/>
            </w:rPr>
            <w:lastRenderedPageBreak/>
            <m:t xml:space="preserve">kWh = 1.0241 </m:t>
          </m:r>
          <w:del w:id="30" w:author="Brendan Smith" w:date="2016-04-28T09:33:00Z">
            <m:r>
              <w:rPr>
                <w:rFonts w:ascii="Cambria Math" w:hAnsi="Cambria Math"/>
              </w:rPr>
              <m:t>x</m:t>
            </m:r>
          </w:del>
          <w:ins w:id="31" w:author="Brendan Smith" w:date="2016-04-28T09:33:00Z">
            <m:r>
              <w:rPr>
                <w:rFonts w:ascii="Cambria Math" w:hAnsi="Cambria Math"/>
              </w:rPr>
              <m:t>×</m:t>
            </m:r>
          </w:ins>
          <m:r>
            <w:rPr>
              <w:rFonts w:ascii="Cambria Math" w:hAnsi="Cambria Math"/>
            </w:rPr>
            <m:t xml:space="preserve"> TDH</m:t>
          </m:r>
          <w:del w:id="32" w:author="Brendan Smith" w:date="2016-04-28T09:33:00Z">
            <m:r>
              <w:rPr>
                <w:rFonts w:ascii="Cambria Math" w:hAnsi="Cambria Math"/>
              </w:rPr>
              <m:t xml:space="preserve"> x</m:t>
            </m:r>
          </w:del>
          <w:ins w:id="33" w:author="Brendan Smith" w:date="2016-04-28T09:33:00Z">
            <m:r>
              <w:rPr>
                <w:rFonts w:ascii="Cambria Math" w:hAnsi="Cambria Math"/>
              </w:rPr>
              <m:t>×</m:t>
            </m:r>
          </w:ins>
          <m:r>
            <w:rPr>
              <w:rFonts w:ascii="Cambria Math" w:hAnsi="Cambria Math"/>
            </w:rPr>
            <m:t xml:space="preserve"> Af</m:t>
          </m:r>
          <w:commentRangeStart w:id="34"/>
          <w:ins w:id="35" w:author="Brendan Smith" w:date="2016-04-28T09:34:00Z">
            <m:r>
              <w:rPr>
                <w:rFonts w:ascii="Cambria Math" w:hAnsi="Cambria Math"/>
              </w:rPr>
              <m:t>,</m:t>
            </m:r>
          </w:ins>
          <m:r>
            <w:rPr>
              <w:rFonts w:ascii="Cambria Math" w:hAnsi="Cambria Math"/>
            </w:rPr>
            <m:t xml:space="preserve"> </m:t>
          </m:r>
          <w:commentRangeEnd w:id="34"/>
          <m:r>
            <m:rPr>
              <m:sty m:val="p"/>
            </m:rPr>
            <w:rPr>
              <w:rStyle w:val="CommentReference"/>
            </w:rPr>
            <w:commentReference w:id="34"/>
          </m:r>
        </m:oMath>
      </m:oMathPara>
    </w:p>
    <w:p w14:paraId="7B957AC7" w14:textId="77777777" w:rsidR="00461340" w:rsidRPr="00461340" w:rsidRDefault="00B72EFD" w:rsidP="00461340">
      <w:pPr>
        <w:jc w:val="both"/>
      </w:pPr>
      <w:ins w:id="36" w:author="Brendan Smith" w:date="2016-04-28T09:34:00Z">
        <w:r>
          <w:rPr>
            <w:rFonts w:eastAsiaTheme="minorEastAsia"/>
          </w:rPr>
          <w:t xml:space="preserve">where </w:t>
        </w:r>
      </w:ins>
      <m:oMath>
        <m:r>
          <w:rPr>
            <w:rFonts w:ascii="Cambria Math" w:hAnsi="Cambria Math"/>
          </w:rPr>
          <m:t>kWh</m:t>
        </m:r>
      </m:oMath>
      <w:r w:rsidR="00461340" w:rsidRPr="00461340">
        <w:t xml:space="preserve"> </w:t>
      </w:r>
      <w:del w:id="37" w:author="Brendan Smith" w:date="2016-04-28T09:34:00Z">
        <w:r w:rsidR="00461340" w:rsidRPr="00461340" w:rsidDel="00B72EFD">
          <w:delText xml:space="preserve">= </w:delText>
        </w:r>
      </w:del>
      <w:ins w:id="38" w:author="Brendan Smith" w:date="2016-04-28T09:34:00Z">
        <w:r>
          <w:t xml:space="preserve">is </w:t>
        </w:r>
      </w:ins>
      <w:r w:rsidR="00461340" w:rsidRPr="00461340">
        <w:t>kilowa</w:t>
      </w:r>
      <w:r w:rsidR="000F5C71">
        <w:t>tt-hour</w:t>
      </w:r>
      <w:r w:rsidR="00461340" w:rsidRPr="00461340">
        <w:t xml:space="preserve">; </w:t>
      </w:r>
      <m:oMath>
        <m:r>
          <w:rPr>
            <w:rFonts w:ascii="Cambria Math" w:hAnsi="Cambria Math"/>
          </w:rPr>
          <m:t>TDH</m:t>
        </m:r>
      </m:oMath>
      <w:r w:rsidR="00461340" w:rsidRPr="00461340">
        <w:t xml:space="preserve"> </w:t>
      </w:r>
      <w:del w:id="39" w:author="Brendan Smith" w:date="2016-04-28T09:35:00Z">
        <w:r w:rsidR="00461340" w:rsidRPr="00461340" w:rsidDel="00B72EFD">
          <w:delText xml:space="preserve">= </w:delText>
        </w:r>
      </w:del>
      <w:ins w:id="40" w:author="Brendan Smith" w:date="2016-04-28T09:35:00Z">
        <w:r>
          <w:t>is the</w:t>
        </w:r>
        <w:r w:rsidRPr="00461340">
          <w:t xml:space="preserve"> </w:t>
        </w:r>
      </w:ins>
      <w:r w:rsidR="00461340" w:rsidRPr="00461340">
        <w:t>total dynamic head (</w:t>
      </w:r>
      <m:oMath>
        <m:r>
          <w:rPr>
            <w:rFonts w:ascii="Cambria Math" w:hAnsi="Cambria Math"/>
          </w:rPr>
          <m:t>ft</m:t>
        </m:r>
      </m:oMath>
      <w:r w:rsidR="00461340" w:rsidRPr="00461340">
        <w:t>)</w:t>
      </w:r>
      <w:r w:rsidR="00030D07">
        <w:t xml:space="preserve">; </w:t>
      </w:r>
      <m:oMath>
        <m:r>
          <w:rPr>
            <w:rFonts w:ascii="Cambria Math" w:hAnsi="Cambria Math"/>
          </w:rPr>
          <m:t>AF</m:t>
        </m:r>
      </m:oMath>
      <w:r w:rsidR="000F5C71" w:rsidRPr="00461340">
        <w:t xml:space="preserve"> </w:t>
      </w:r>
      <w:del w:id="41" w:author="Brendan Smith" w:date="2016-04-28T09:35:00Z">
        <w:r w:rsidR="000F5C71" w:rsidRPr="00461340" w:rsidDel="00B72EFD">
          <w:delText xml:space="preserve">= </w:delText>
        </w:r>
      </w:del>
      <w:ins w:id="42" w:author="Brendan Smith" w:date="2016-04-28T09:35:00Z">
        <w:r>
          <w:t>is the</w:t>
        </w:r>
        <w:r w:rsidRPr="00461340">
          <w:t xml:space="preserve"> </w:t>
        </w:r>
      </w:ins>
      <w:r w:rsidR="000F5C71" w:rsidRPr="00461340">
        <w:t>acre-</w:t>
      </w:r>
      <w:r w:rsidR="00B8297A">
        <w:t>feet of water (</w:t>
      </w:r>
      <w:r w:rsidR="00E22805">
        <w:t>Note: 1.0241 accounts f</w:t>
      </w:r>
      <w:r w:rsidR="00B8297A">
        <w:t>or the conversion between units).</w:t>
      </w:r>
    </w:p>
    <w:p w14:paraId="3094161C" w14:textId="77777777" w:rsidR="00461340" w:rsidRPr="00461340" w:rsidRDefault="00B72EFD" w:rsidP="00461340">
      <w:pPr>
        <w:jc w:val="both"/>
      </w:pPr>
      <w:ins w:id="43" w:author="Brendan Smith" w:date="2016-04-28T09:35:00Z">
        <w:r>
          <w:t>The t</w:t>
        </w:r>
      </w:ins>
      <w:del w:id="44" w:author="Brendan Smith" w:date="2016-04-28T09:35:00Z">
        <w:r w:rsidR="00E22805" w:rsidDel="00B72EFD">
          <w:delText>T</w:delText>
        </w:r>
      </w:del>
      <w:r w:rsidR="00E22805">
        <w:t xml:space="preserve">otal </w:t>
      </w:r>
      <w:r w:rsidR="00030D07">
        <w:t>dynamic head (</w:t>
      </w:r>
      <w:r w:rsidR="00461340" w:rsidRPr="00461340">
        <w:t>TDH</w:t>
      </w:r>
      <w:r w:rsidR="00030D07">
        <w:t>)</w:t>
      </w:r>
      <w:r w:rsidR="00461340" w:rsidRPr="00461340">
        <w:t xml:space="preserve"> is </w:t>
      </w:r>
      <w:r w:rsidR="00030D07">
        <w:t xml:space="preserve">calculated </w:t>
      </w:r>
      <w:r w:rsidR="00461340" w:rsidRPr="00461340">
        <w:t>as:</w:t>
      </w:r>
    </w:p>
    <w:p w14:paraId="3C2106B7" w14:textId="77777777" w:rsidR="00461340" w:rsidRPr="00461340" w:rsidRDefault="00B72EFD" w:rsidP="00B72EFD">
      <w:pPr>
        <w:jc w:val="center"/>
        <w:pPrChange w:id="45" w:author="Brendan Smith" w:date="2016-04-28T09:34:00Z">
          <w:pPr>
            <w:jc w:val="both"/>
          </w:pPr>
        </w:pPrChange>
      </w:pPr>
      <m:oMath>
        <m:r>
          <w:rPr>
            <w:rFonts w:ascii="Cambria Math" w:hAnsi="Cambria Math"/>
          </w:rPr>
          <m:t>TDH = GWL + DD + CL + DP</m:t>
        </m:r>
      </m:oMath>
      <w:ins w:id="46" w:author="Brendan Smith" w:date="2016-04-28T09:31:00Z">
        <w:r>
          <w:t>,</w:t>
        </w:r>
      </w:ins>
    </w:p>
    <w:p w14:paraId="5A0B6C73" w14:textId="77777777" w:rsidR="00461340" w:rsidRDefault="00B72EFD" w:rsidP="00461340">
      <w:pPr>
        <w:jc w:val="both"/>
      </w:pPr>
      <w:ins w:id="47" w:author="Brendan Smith" w:date="2016-04-28T09:31:00Z">
        <w:r>
          <w:t xml:space="preserve">where </w:t>
        </w:r>
      </w:ins>
      <m:oMath>
        <m:r>
          <w:rPr>
            <w:rFonts w:ascii="Cambria Math" w:hAnsi="Cambria Math"/>
          </w:rPr>
          <m:t>GWL</m:t>
        </m:r>
      </m:oMath>
      <w:r w:rsidR="00461340" w:rsidRPr="00461340">
        <w:t xml:space="preserve"> </w:t>
      </w:r>
      <w:ins w:id="48" w:author="Brendan Smith" w:date="2016-04-28T09:31:00Z">
        <w:r>
          <w:t>is the</w:t>
        </w:r>
      </w:ins>
      <w:del w:id="49" w:author="Brendan Smith" w:date="2016-04-28T09:31:00Z">
        <w:r w:rsidR="00461340" w:rsidRPr="00461340" w:rsidDel="00B72EFD">
          <w:delText xml:space="preserve">= </w:delText>
        </w:r>
      </w:del>
      <w:ins w:id="50" w:author="Brendan Smith" w:date="2016-04-28T09:31:00Z">
        <w:r w:rsidRPr="00461340">
          <w:t xml:space="preserve"> </w:t>
        </w:r>
      </w:ins>
      <w:r w:rsidR="00461340" w:rsidRPr="00461340">
        <w:t>depth to groundwater level (</w:t>
      </w:r>
      <m:oMath>
        <m:r>
          <w:rPr>
            <w:rFonts w:ascii="Cambria Math" w:hAnsi="Cambria Math"/>
          </w:rPr>
          <m:t>ft</m:t>
        </m:r>
      </m:oMath>
      <w:r w:rsidR="00461340" w:rsidRPr="00461340">
        <w:t xml:space="preserve">); </w:t>
      </w:r>
      <m:oMath>
        <m:r>
          <w:rPr>
            <w:rFonts w:ascii="Cambria Math" w:hAnsi="Cambria Math"/>
          </w:rPr>
          <m:t>DD</m:t>
        </m:r>
      </m:oMath>
      <w:r w:rsidR="00461340" w:rsidRPr="00461340">
        <w:t xml:space="preserve"> = drawdown (</w:t>
      </w:r>
      <w:proofErr w:type="spellStart"/>
      <w:r w:rsidR="00461340" w:rsidRPr="00461340">
        <w:t>ft</w:t>
      </w:r>
      <w:proofErr w:type="spellEnd"/>
      <w:r w:rsidR="00461340" w:rsidRPr="00461340">
        <w:t xml:space="preserve">); </w:t>
      </w:r>
      <m:oMath>
        <m:r>
          <w:rPr>
            <w:rFonts w:ascii="Cambria Math" w:hAnsi="Cambria Math"/>
          </w:rPr>
          <m:t>CL</m:t>
        </m:r>
      </m:oMath>
      <w:r w:rsidR="00461340" w:rsidRPr="00461340">
        <w:t xml:space="preserve"> = column loss (</w:t>
      </w:r>
      <m:oMath>
        <m:r>
          <w:rPr>
            <w:rFonts w:ascii="Cambria Math" w:hAnsi="Cambria Math"/>
          </w:rPr>
          <m:t>ft</m:t>
        </m:r>
      </m:oMath>
      <w:r w:rsidR="00461340" w:rsidRPr="00461340">
        <w:t>); a</w:t>
      </w:r>
      <w:r w:rsidR="00A040D7">
        <w:t xml:space="preserve">nd </w:t>
      </w:r>
      <m:oMath>
        <m:r>
          <w:rPr>
            <w:rFonts w:ascii="Cambria Math" w:hAnsi="Cambria Math"/>
          </w:rPr>
          <m:t>DP</m:t>
        </m:r>
      </m:oMath>
      <w:r w:rsidR="00A040D7">
        <w:t xml:space="preserve"> = discharge pressure (</w:t>
      </w:r>
      <m:oMath>
        <m:r>
          <w:rPr>
            <w:rFonts w:ascii="Cambria Math" w:hAnsi="Cambria Math"/>
          </w:rPr>
          <m:t>ft</m:t>
        </m:r>
      </m:oMath>
      <w:r w:rsidR="00A040D7">
        <w:t xml:space="preserve">). </w:t>
      </w:r>
      <w:r w:rsidR="00841DA3">
        <w:t xml:space="preserve">Drawdown, discharge pressure, and column loss </w:t>
      </w:r>
      <w:r w:rsidR="00E22805">
        <w:t>are estimated based on information reported by Burt et al. (2003)</w:t>
      </w:r>
      <w:r w:rsidR="00445762">
        <w:t xml:space="preserve"> [4]</w:t>
      </w:r>
      <w:r w:rsidR="00E22805">
        <w:t xml:space="preserve"> for the MGWB r</w:t>
      </w:r>
      <w:r w:rsidR="00A040D7">
        <w:t xml:space="preserve">egion (DWR </w:t>
      </w:r>
      <w:proofErr w:type="spellStart"/>
      <w:r w:rsidR="00A040D7">
        <w:t>ETo</w:t>
      </w:r>
      <w:proofErr w:type="spellEnd"/>
      <w:r w:rsidR="00A040D7">
        <w:t xml:space="preserve"> zones 12 and 15</w:t>
      </w:r>
      <w:r w:rsidR="00613FF0">
        <w:t xml:space="preserve"> [5]</w:t>
      </w:r>
      <w:r w:rsidR="00A040D7">
        <w:t xml:space="preserve">), as 25 </w:t>
      </w:r>
      <m:oMath>
        <m:r>
          <w:rPr>
            <w:rFonts w:ascii="Cambria Math" w:hAnsi="Cambria Math"/>
          </w:rPr>
          <m:t>ft</m:t>
        </m:r>
      </m:oMath>
      <w:r w:rsidR="00A040D7">
        <w:t xml:space="preserve">, 9 </w:t>
      </w:r>
      <m:oMath>
        <m:r>
          <w:rPr>
            <w:rFonts w:ascii="Cambria Math" w:hAnsi="Cambria Math"/>
          </w:rPr>
          <m:t>ft</m:t>
        </m:r>
      </m:oMath>
      <w:r w:rsidR="00A040D7">
        <w:t xml:space="preserve">, and 2.5 </w:t>
      </w:r>
      <m:oMath>
        <m:r>
          <w:rPr>
            <w:rFonts w:ascii="Cambria Math" w:hAnsi="Cambria Math"/>
          </w:rPr>
          <m:t>ft</m:t>
        </m:r>
      </m:oMath>
      <w:r w:rsidR="00A040D7">
        <w:t>, respectively.</w:t>
      </w:r>
    </w:p>
    <w:p w14:paraId="034C6D0B" w14:textId="77777777" w:rsidR="00B72069" w:rsidRDefault="00433F22" w:rsidP="00461340">
      <w:pPr>
        <w:jc w:val="both"/>
      </w:pPr>
      <w:r>
        <w:t xml:space="preserve">Total annual ground-water extraction from the MGWB </w:t>
      </w:r>
      <w:del w:id="51" w:author="Brendan Smith" w:date="2016-04-28T09:36:00Z">
        <w:r w:rsidR="00134321" w:rsidDel="00B72EFD">
          <w:delText xml:space="preserve">was </w:delText>
        </w:r>
      </w:del>
      <w:ins w:id="52" w:author="Brendan Smith" w:date="2016-04-28T09:36:00Z">
        <w:r w:rsidR="00B72EFD">
          <w:t>is</w:t>
        </w:r>
        <w:r w:rsidR="00B72EFD">
          <w:t xml:space="preserve"> </w:t>
        </w:r>
      </w:ins>
      <w:r w:rsidR="00134321">
        <w:t xml:space="preserve">estimated based on 1990 data on land and water use by the DWR. Annual urban and agricultural extractions </w:t>
      </w:r>
      <w:del w:id="53" w:author="Brendan Smith" w:date="2016-04-28T09:36:00Z">
        <w:r w:rsidR="00134321" w:rsidDel="00B72EFD">
          <w:delText xml:space="preserve">were </w:delText>
        </w:r>
      </w:del>
      <w:ins w:id="54" w:author="Brendan Smith" w:date="2016-04-28T09:36:00Z">
        <w:r w:rsidR="00B72EFD">
          <w:t>are</w:t>
        </w:r>
        <w:r w:rsidR="00B72EFD">
          <w:t xml:space="preserve"> </w:t>
        </w:r>
      </w:ins>
      <w:r w:rsidR="00134321">
        <w:t xml:space="preserve">estimated as 54,000 </w:t>
      </w:r>
      <m:oMath>
        <m:r>
          <w:rPr>
            <w:rFonts w:ascii="Cambria Math" w:hAnsi="Cambria Math"/>
          </w:rPr>
          <m:t>af</m:t>
        </m:r>
      </m:oMath>
      <w:r w:rsidR="00134321">
        <w:t xml:space="preserve"> and 492,000 </w:t>
      </w:r>
      <m:oMath>
        <m:r>
          <w:rPr>
            <w:rFonts w:ascii="Cambria Math" w:hAnsi="Cambria Math"/>
          </w:rPr>
          <m:t>af</m:t>
        </m:r>
      </m:oMath>
      <w:r w:rsidR="00134321">
        <w:t xml:space="preserve">, respectively. Other extractions equaled approximately 9,000 af for a total annual extraction of 555,000 </w:t>
      </w:r>
      <m:oMath>
        <m:f>
          <m:fPr>
            <m:ctrlPr>
              <w:del w:id="55" w:author="Brendan Smith" w:date="2016-04-28T09:37:00Z">
                <w:rPr>
                  <w:rFonts w:ascii="Cambria Math" w:hAnsi="Cambria Math"/>
                  <w:i/>
                </w:rPr>
              </w:del>
            </m:ctrlPr>
          </m:fPr>
          <m:num>
            <m:f>
              <m:fPr>
                <m:ctrlPr>
                  <w:ins w:id="56" w:author="Brendan Smith" w:date="2016-04-28T09:37:00Z">
                    <w:rPr>
                      <w:rFonts w:ascii="Cambria Math" w:hAnsi="Cambria Math"/>
                      <w:i/>
                    </w:rPr>
                  </w:ins>
                </m:ctrlPr>
              </m:fPr>
              <m:num>
                <m:r>
                  <w:rPr>
                    <w:rFonts w:ascii="Cambria Math" w:hAnsi="Cambria Math"/>
                  </w:rPr>
                  <m:t>af</m:t>
                </m:r>
              </m:num>
              <m:den>
                <w:ins w:id="57" w:author="Brendan Smith" w:date="2016-04-28T09:37:00Z">
                  <m:r>
                    <w:rPr>
                      <w:rFonts w:ascii="Cambria Math" w:hAnsi="Cambria Math"/>
                    </w:rPr>
                    <m:t>year</m:t>
                  </m:r>
                </w:ins>
              </m:den>
            </m:f>
          </m:num>
          <m:den>
            <w:del w:id="58" w:author="Brendan Smith" w:date="2016-04-28T09:37:00Z">
              <m:r>
                <w:rPr>
                  <w:rFonts w:ascii="Cambria Math" w:hAnsi="Cambria Math"/>
                </w:rPr>
                <m:t>year</m:t>
              </m:r>
            </w:del>
          </m:den>
        </m:f>
      </m:oMath>
      <w:r w:rsidR="00134321">
        <w:t xml:space="preserve"> [</w:t>
      </w:r>
      <w:r w:rsidR="00767F33">
        <w:t>6]</w:t>
      </w:r>
      <w:r w:rsidR="00B72069">
        <w:t xml:space="preserve">. </w:t>
      </w:r>
      <w:r w:rsidR="000570FE">
        <w:rPr>
          <w:caps/>
        </w:rPr>
        <w:t>A</w:t>
      </w:r>
      <w:r w:rsidR="000570FE">
        <w:t xml:space="preserve">nnual ground-water extraction was </w:t>
      </w:r>
      <w:del w:id="59" w:author="Brendan Smith" w:date="2016-04-28T09:37:00Z">
        <w:r w:rsidR="000570FE" w:rsidDel="00792A37">
          <w:delText xml:space="preserve">also </w:delText>
        </w:r>
      </w:del>
      <w:r w:rsidR="000570FE">
        <w:t xml:space="preserve">estimated in 2007 by </w:t>
      </w:r>
      <w:commentRangeStart w:id="60"/>
      <w:r w:rsidR="000570FE">
        <w:t>MAGPI</w:t>
      </w:r>
      <w:r w:rsidR="00F8709B">
        <w:t xml:space="preserve"> </w:t>
      </w:r>
      <w:commentRangeEnd w:id="60"/>
      <w:r w:rsidR="00792A37">
        <w:rPr>
          <w:rStyle w:val="CommentReference"/>
        </w:rPr>
        <w:commentReference w:id="60"/>
      </w:r>
      <w:r w:rsidR="00F8709B">
        <w:t xml:space="preserve">at a total of 683,250 </w:t>
      </w:r>
      <m:oMath>
        <m:f>
          <m:fPr>
            <m:ctrlPr>
              <w:ins w:id="61" w:author="Brendan Smith" w:date="2016-04-28T09:38:00Z">
                <w:rPr>
                  <w:rFonts w:ascii="Cambria Math" w:hAnsi="Cambria Math"/>
                  <w:i/>
                </w:rPr>
              </w:ins>
            </m:ctrlPr>
          </m:fPr>
          <m:num>
            <m:f>
              <m:fPr>
                <m:ctrlPr>
                  <w:del w:id="62" w:author="Brendan Smith" w:date="2016-04-28T09:38:00Z">
                    <w:rPr>
                      <w:rFonts w:ascii="Cambria Math" w:hAnsi="Cambria Math"/>
                      <w:i/>
                    </w:rPr>
                  </w:del>
                </m:ctrlPr>
              </m:fPr>
              <m:num>
                <w:del w:id="63" w:author="Brendan Smith" w:date="2016-04-28T09:38:00Z">
                  <m:r>
                    <w:rPr>
                      <w:rFonts w:ascii="Cambria Math" w:hAnsi="Cambria Math"/>
                    </w:rPr>
                    <m:t>af</m:t>
                  </m:r>
                </w:del>
              </m:num>
              <m:den>
                <w:del w:id="64" w:author="Brendan Smith" w:date="2016-04-28T09:38:00Z">
                  <m:r>
                    <w:rPr>
                      <w:rFonts w:ascii="Cambria Math" w:hAnsi="Cambria Math"/>
                    </w:rPr>
                    <m:t>year</m:t>
                  </m:r>
                </w:del>
                <w:ins w:id="65" w:author="Brendan Smith" w:date="2016-04-28T09:38:00Z">
                  <m:r>
                    <w:rPr>
                      <w:rFonts w:ascii="Cambria Math" w:hAnsi="Cambria Math"/>
                    </w:rPr>
                    <m:t>af</m:t>
                  </m:r>
                </w:ins>
              </m:den>
            </m:f>
          </m:num>
          <m:den>
            <w:ins w:id="66" w:author="Brendan Smith" w:date="2016-04-28T09:38:00Z">
              <m:r>
                <w:rPr>
                  <w:rFonts w:ascii="Cambria Math" w:hAnsi="Cambria Math"/>
                </w:rPr>
                <m:t>year</m:t>
              </m:r>
            </w:ins>
          </m:den>
        </m:f>
      </m:oMath>
      <w:r w:rsidR="000570FE">
        <w:t xml:space="preserve">. Agricultural demand outside the </w:t>
      </w:r>
      <w:ins w:id="67" w:author="Brendan Smith" w:date="2016-04-28T09:38:00Z">
        <w:r w:rsidR="00792A37">
          <w:t>Merced Irrigation District (</w:t>
        </w:r>
      </w:ins>
      <w:r w:rsidR="000570FE">
        <w:t>MID</w:t>
      </w:r>
      <w:ins w:id="68" w:author="Brendan Smith" w:date="2016-04-28T09:39:00Z">
        <w:r w:rsidR="00792A37">
          <w:t>)</w:t>
        </w:r>
      </w:ins>
      <w:r w:rsidR="000570FE">
        <w:t xml:space="preserve"> </w:t>
      </w:r>
      <w:r w:rsidR="00F8709B">
        <w:t xml:space="preserve">(and met with groundwater) </w:t>
      </w:r>
      <w:del w:id="69" w:author="Brendan Smith" w:date="2016-04-28T09:39:00Z">
        <w:r w:rsidR="00F8709B" w:rsidDel="00792A37">
          <w:delText>totalled</w:delText>
        </w:r>
      </w:del>
      <w:ins w:id="70" w:author="Brendan Smith" w:date="2016-04-28T09:39:00Z">
        <w:r w:rsidR="00792A37">
          <w:t>totaled</w:t>
        </w:r>
      </w:ins>
      <w:r w:rsidR="000570FE">
        <w:t xml:space="preserve"> 595,000 </w:t>
      </w:r>
      <m:oMath>
        <m:r>
          <w:rPr>
            <w:rFonts w:ascii="Cambria Math" w:hAnsi="Cambria Math"/>
          </w:rPr>
          <m:t>af</m:t>
        </m:r>
      </m:oMath>
      <w:r w:rsidR="00F8709B">
        <w:t xml:space="preserve">, groundwater pumping by MID totaled 13,000 </w:t>
      </w:r>
      <m:oMath>
        <m:r>
          <w:rPr>
            <w:rFonts w:ascii="Cambria Math" w:hAnsi="Cambria Math"/>
          </w:rPr>
          <m:t>af</m:t>
        </m:r>
      </m:oMath>
      <w:r w:rsidR="007D0B8E">
        <w:t>,</w:t>
      </w:r>
      <w:r w:rsidR="00F8709B">
        <w:t xml:space="preserve"> municipal and private entities pumped approximately 50,250 </w:t>
      </w:r>
      <m:oMath>
        <m:r>
          <w:rPr>
            <w:rFonts w:ascii="Cambria Math" w:hAnsi="Cambria Math"/>
          </w:rPr>
          <m:t>af</m:t>
        </m:r>
      </m:oMath>
      <w:r w:rsidR="00F8709B">
        <w:t xml:space="preserve">, and there was 25,000 </w:t>
      </w:r>
      <m:oMath>
        <m:r>
          <w:rPr>
            <w:rFonts w:ascii="Cambria Math" w:eastAsiaTheme="minorEastAsia" w:hAnsi="Cambria Math"/>
          </w:rPr>
          <m:t>af</m:t>
        </m:r>
      </m:oMath>
      <w:r w:rsidR="00F8709B">
        <w:t xml:space="preserve"> groundwater makeup for surface water used for environmental purposes [7]</w:t>
      </w:r>
      <w:r w:rsidR="006355DA">
        <w:t>. Based on these two reports</w:t>
      </w:r>
      <w:r w:rsidR="00B72069">
        <w:t xml:space="preserve">, an annual extraction of 620,000 </w:t>
      </w:r>
      <m:oMath>
        <m:f>
          <m:fPr>
            <m:ctrlPr>
              <w:ins w:id="71" w:author="Brendan Smith" w:date="2016-04-28T09:39:00Z">
                <w:rPr>
                  <w:rFonts w:ascii="Cambria Math" w:hAnsi="Cambria Math"/>
                  <w:i/>
                </w:rPr>
              </w:ins>
            </m:ctrlPr>
          </m:fPr>
          <m:num>
            <m:f>
              <m:fPr>
                <m:ctrlPr>
                  <w:del w:id="72" w:author="Brendan Smith" w:date="2016-04-28T09:39:00Z">
                    <w:rPr>
                      <w:rFonts w:ascii="Cambria Math" w:hAnsi="Cambria Math"/>
                      <w:i/>
                    </w:rPr>
                  </w:del>
                </m:ctrlPr>
              </m:fPr>
              <m:num>
                <w:del w:id="73" w:author="Brendan Smith" w:date="2016-04-28T09:39:00Z">
                  <m:r>
                    <w:rPr>
                      <w:rFonts w:ascii="Cambria Math" w:hAnsi="Cambria Math"/>
                    </w:rPr>
                    <m:t>af</m:t>
                  </m:r>
                </w:del>
              </m:num>
              <m:den>
                <w:del w:id="74" w:author="Brendan Smith" w:date="2016-04-28T09:39:00Z">
                  <m:r>
                    <w:rPr>
                      <w:rFonts w:ascii="Cambria Math" w:hAnsi="Cambria Math"/>
                    </w:rPr>
                    <m:t>year</m:t>
                  </m:r>
                </w:del>
                <w:ins w:id="75" w:author="Brendan Smith" w:date="2016-04-28T09:39:00Z">
                  <m:r>
                    <w:rPr>
                      <w:rFonts w:ascii="Cambria Math" w:hAnsi="Cambria Math"/>
                    </w:rPr>
                    <m:t>af</m:t>
                  </m:r>
                </w:ins>
              </m:den>
            </m:f>
          </m:num>
          <m:den>
            <w:ins w:id="76" w:author="Brendan Smith" w:date="2016-04-28T09:39:00Z">
              <m:r>
                <w:rPr>
                  <w:rFonts w:ascii="Cambria Math" w:hAnsi="Cambria Math"/>
                </w:rPr>
                <m:t>year</m:t>
              </m:r>
            </w:ins>
          </m:den>
        </m:f>
      </m:oMath>
      <w:r w:rsidR="00B72069">
        <w:t xml:space="preserve"> </w:t>
      </w:r>
      <w:del w:id="77" w:author="Brendan Smith" w:date="2016-04-28T09:39:00Z">
        <w:r w:rsidR="00B72069" w:rsidDel="00792A37">
          <w:delText xml:space="preserve">was </w:delText>
        </w:r>
      </w:del>
      <w:ins w:id="78" w:author="Brendan Smith" w:date="2016-04-28T09:39:00Z">
        <w:r w:rsidR="00792A37">
          <w:t>is</w:t>
        </w:r>
        <w:r w:rsidR="00792A37">
          <w:t xml:space="preserve"> </w:t>
        </w:r>
      </w:ins>
      <w:r w:rsidR="00B72069">
        <w:t>used for ground water energy use calculations.</w:t>
      </w:r>
    </w:p>
    <w:p w14:paraId="25FFFCBD" w14:textId="77777777" w:rsidR="00703A9C" w:rsidRDefault="00445762" w:rsidP="00461340">
      <w:pPr>
        <w:jc w:val="both"/>
      </w:pPr>
      <w:r>
        <w:t xml:space="preserve">Most groundwater pumps are either diesel powered or electrically powered. </w:t>
      </w:r>
      <w:r w:rsidR="00322605">
        <w:t>Large diesel engines c</w:t>
      </w:r>
      <w:del w:id="79" w:author="Brendan Smith" w:date="2016-04-28T09:40:00Z">
        <w:r w:rsidR="00322605" w:rsidDel="00792A37">
          <w:delText>an be up to</w:delText>
        </w:r>
      </w:del>
      <w:ins w:id="80" w:author="Brendan Smith" w:date="2016-04-28T09:40:00Z">
        <w:r w:rsidR="00792A37">
          <w:t xml:space="preserve">an have efficiencies up to </w:t>
        </w:r>
      </w:ins>
      <w:del w:id="81" w:author="Brendan Smith" w:date="2016-04-28T09:40:00Z">
        <m:oMath>
          <m:r>
            <w:rPr>
              <w:rFonts w:ascii="Cambria Math" w:hAnsi="Cambria Math"/>
            </w:rPr>
            <m:t xml:space="preserve"> </m:t>
          </m:r>
        </m:oMath>
      </w:del>
      <w:del w:id="82" w:author="Brendan Smith" w:date="2016-04-28T09:41:00Z">
        <m:oMath>
          <m:r>
            <w:rPr>
              <w:rFonts w:ascii="Cambria Math" w:hAnsi="Cambria Math"/>
            </w:rPr>
            <m:t>40 percent</m:t>
          </m:r>
        </m:oMath>
      </w:del>
      <w:ins w:id="83" w:author="Brendan Smith" w:date="2016-04-28T09:41:00Z">
        <m:oMath>
          <m:r>
            <w:rPr>
              <w:rFonts w:ascii="Cambria Math" w:hAnsi="Cambria Math"/>
            </w:rPr>
            <m:t>40%</m:t>
          </m:r>
        </m:oMath>
      </w:ins>
      <w:r w:rsidR="00322605">
        <w:t xml:space="preserve"> </w:t>
      </w:r>
      <w:del w:id="84" w:author="Brendan Smith" w:date="2016-04-28T09:40:00Z">
        <w:r w:rsidR="00322605" w:rsidDel="00792A37">
          <w:delText>efficient at</w:delText>
        </w:r>
      </w:del>
      <w:ins w:id="85" w:author="Brendan Smith" w:date="2016-04-28T09:40:00Z">
        <w:r w:rsidR="00792A37">
          <w:t>during the</w:t>
        </w:r>
      </w:ins>
      <w:r w:rsidR="00322605">
        <w:t xml:space="preserve"> </w:t>
      </w:r>
      <w:del w:id="86" w:author="Brendan Smith" w:date="2016-04-28T09:40:00Z">
        <w:r w:rsidR="00322605" w:rsidDel="00792A37">
          <w:delText xml:space="preserve">converting </w:delText>
        </w:r>
      </w:del>
      <w:ins w:id="87" w:author="Brendan Smith" w:date="2016-04-28T09:40:00Z">
        <w:r w:rsidR="00792A37">
          <w:t>conver</w:t>
        </w:r>
        <w:r w:rsidR="00792A37">
          <w:t xml:space="preserve">sion of </w:t>
        </w:r>
      </w:ins>
      <w:del w:id="88" w:author="Brendan Smith" w:date="2016-04-28T09:41:00Z">
        <w:r w:rsidR="00322605" w:rsidDel="00792A37">
          <w:delText xml:space="preserve">the </w:delText>
        </w:r>
      </w:del>
      <w:r w:rsidR="00322605">
        <w:t xml:space="preserve">chemical energy stored in the diesel into useful work. Large centrifugal pumps offer efficiencies from </w:t>
      </w:r>
      <w:del w:id="89" w:author="Brendan Smith" w:date="2016-04-28T09:41:00Z">
        <m:oMath>
          <m:r>
            <w:rPr>
              <w:rFonts w:ascii="Cambria Math" w:hAnsi="Cambria Math"/>
            </w:rPr>
            <m:t>75 to 93 percent</m:t>
          </m:r>
        </m:oMath>
      </w:del>
      <w:ins w:id="90" w:author="Brendan Smith" w:date="2016-04-28T09:41:00Z">
        <m:oMath>
          <m:r>
            <w:rPr>
              <w:rFonts w:ascii="Cambria Math" w:hAnsi="Cambria Math"/>
            </w:rPr>
            <m:t>75-93%</m:t>
          </m:r>
        </m:oMath>
      </w:ins>
      <w:r w:rsidR="00322605">
        <w:t xml:space="preserve">. Thus a good diesel pump will generally operate near </w:t>
      </w:r>
      <w:del w:id="91" w:author="Brendan Smith" w:date="2016-04-28T09:42:00Z">
        <m:oMath>
          <m:r>
            <w:rPr>
              <w:rFonts w:ascii="Cambria Math" w:hAnsi="Cambria Math"/>
            </w:rPr>
            <m:t>35 percent</m:t>
          </m:r>
        </m:oMath>
      </w:del>
      <w:ins w:id="92" w:author="Brendan Smith" w:date="2016-04-28T09:42:00Z">
        <m:oMath>
          <m:r>
            <w:rPr>
              <w:rFonts w:ascii="Cambria Math" w:hAnsi="Cambria Math"/>
            </w:rPr>
            <m:t>35%</m:t>
          </m:r>
        </m:oMath>
      </w:ins>
      <w:r w:rsidR="00322605">
        <w:t xml:space="preserve"> efficiency</w:t>
      </w:r>
      <w:r w:rsidR="00703A9C">
        <w:t xml:space="preserve"> [10, 11]</w:t>
      </w:r>
      <w:del w:id="93" w:author="Brendan Smith" w:date="2016-04-28T09:41:00Z">
        <w:r w:rsidR="00703A9C" w:rsidDel="00792A37">
          <w:delText>.</w:delText>
        </w:r>
      </w:del>
      <w:r w:rsidR="00322605">
        <w:t xml:space="preserve">. On the other hand, large </w:t>
      </w:r>
      <w:r w:rsidR="00703A9C">
        <w:t>DC</w:t>
      </w:r>
      <w:r w:rsidR="00322605">
        <w:t xml:space="preserve"> motors </w:t>
      </w:r>
      <w:r w:rsidR="00703A9C">
        <w:t xml:space="preserve">have efficiencies (electric to useful work) anywhere from </w:t>
      </w:r>
      <w:del w:id="94" w:author="Brendan Smith" w:date="2016-04-28T09:43:00Z">
        <m:oMath>
          <m:r>
            <w:rPr>
              <w:rFonts w:ascii="Cambria Math" w:hAnsi="Cambria Math"/>
            </w:rPr>
            <m:t>75 to 95 percent</m:t>
          </m:r>
        </m:oMath>
      </w:del>
      <w:ins w:id="95" w:author="Brendan Smith" w:date="2016-04-28T09:43:00Z">
        <m:oMath>
          <m:r>
            <w:rPr>
              <w:rFonts w:ascii="Cambria Math" w:hAnsi="Cambria Math"/>
            </w:rPr>
            <m:t>75-90%</m:t>
          </m:r>
        </m:oMath>
      </w:ins>
      <w:r w:rsidR="00703A9C">
        <w:t>. Thus a good electric D</w:t>
      </w:r>
      <w:r w:rsidR="00BD7381">
        <w:t>C pump will operate near 75 per</w:t>
      </w:r>
      <w:r w:rsidR="00703A9C">
        <w:t xml:space="preserve">cent </w:t>
      </w:r>
      <w:r w:rsidR="00BD7381">
        <w:t xml:space="preserve">overall </w:t>
      </w:r>
      <w:r w:rsidR="00703A9C">
        <w:t>efficiency.</w:t>
      </w:r>
      <w:r w:rsidR="00703A9C" w:rsidRPr="00703A9C">
        <w:t xml:space="preserve"> </w:t>
      </w:r>
      <w:r w:rsidR="00703A9C">
        <w:t xml:space="preserve">Overall pump efficiency in the MGWB region for on-farm groundwater pumping is reported as approximately </w:t>
      </w:r>
      <m:oMath>
        <m:r>
          <w:rPr>
            <w:rFonts w:ascii="Cambria Math" w:hAnsi="Cambria Math"/>
          </w:rPr>
          <m:t>52%</m:t>
        </m:r>
      </m:oMath>
      <w:r w:rsidR="00703A9C">
        <w:t xml:space="preserve"> [4], indicating a mix of diesel and electrically powered </w:t>
      </w:r>
      <w:r w:rsidR="00A92835">
        <w:t>pumps with slightly more diesel pump capacity.</w:t>
      </w:r>
    </w:p>
    <w:p w14:paraId="688FABE9" w14:textId="77777777" w:rsidR="00461340" w:rsidRDefault="00433F22" w:rsidP="00E51F0D">
      <w:pPr>
        <w:jc w:val="both"/>
      </w:pPr>
      <w:r>
        <w:t xml:space="preserve">Merced County </w:t>
      </w:r>
      <w:r w:rsidR="007D0B8E">
        <w:t>receives an annual daily average of</w:t>
      </w:r>
      <w:r>
        <w:t xml:space="preserve"> </w:t>
      </w:r>
      <w:r w:rsidR="007D0B8E">
        <w:t xml:space="preserve">solar insolation of </w:t>
      </w:r>
      <w:r>
        <w:t xml:space="preserve">5.5 </w:t>
      </w:r>
      <m:oMath>
        <m:r>
          <w:rPr>
            <w:rFonts w:ascii="Cambria Math" w:hAnsi="Cambria Math"/>
          </w:rPr>
          <m:t>kWh/</m:t>
        </m:r>
        <m:sSup>
          <m:sSupPr>
            <m:ctrlPr>
              <w:ins w:id="96" w:author="Brendan Smith" w:date="2016-04-28T09:43:00Z">
                <w:rPr>
                  <w:rFonts w:ascii="Cambria Math" w:hAnsi="Cambria Math"/>
                  <w:i/>
                  <w:vertAlign w:val="superscript"/>
                </w:rPr>
              </w:ins>
            </m:ctrlPr>
          </m:sSupPr>
          <m:e>
            <m:r>
              <w:rPr>
                <w:rFonts w:ascii="Cambria Math" w:hAnsi="Cambria Math"/>
              </w:rPr>
              <m:t>m</m:t>
            </m:r>
            <m:ctrlPr>
              <w:ins w:id="97" w:author="Brendan Smith" w:date="2016-04-28T09:43:00Z">
                <w:rPr>
                  <w:rFonts w:ascii="Cambria Math" w:hAnsi="Cambria Math"/>
                  <w:i/>
                </w:rPr>
              </w:ins>
            </m:ctrlPr>
          </m:e>
          <m:sup>
            <w:ins w:id="98" w:author="Brendan Smith" w:date="2016-04-28T09:43:00Z">
              <m:r>
                <w:rPr>
                  <w:rFonts w:ascii="Cambria Math" w:hAnsi="Cambria Math"/>
                  <w:vertAlign w:val="superscript"/>
                </w:rPr>
                <m:t>2</m:t>
              </m:r>
            </w:ins>
          </m:sup>
        </m:sSup>
        <w:del w:id="99" w:author="Brendan Smith" w:date="2016-04-28T09:43:00Z">
          <m:r>
            <w:rPr>
              <w:rFonts w:ascii="Cambria Math" w:hAnsi="Cambria Math"/>
              <w:vertAlign w:val="superscript"/>
            </w:rPr>
            <m:t>2</m:t>
          </m:r>
        </w:del>
      </m:oMath>
      <w:r>
        <w:t xml:space="preserve"> [3]. Assuming solar </w:t>
      </w:r>
      <w:r w:rsidR="007D0B8E">
        <w:t xml:space="preserve">PV </w:t>
      </w:r>
      <w:r>
        <w:t xml:space="preserve">module efficiency of </w:t>
      </w:r>
      <m:oMath>
        <m:r>
          <w:rPr>
            <w:rFonts w:ascii="Cambria Math" w:hAnsi="Cambria Math"/>
          </w:rPr>
          <m:t>20%</m:t>
        </m:r>
      </m:oMath>
      <w:r>
        <w:t xml:space="preserve"> (solar to</w:t>
      </w:r>
      <w:r w:rsidR="0069719D">
        <w:t xml:space="preserve"> electric), an electric pump efficiency of </w:t>
      </w:r>
      <m:oMath>
        <m:r>
          <w:rPr>
            <w:rFonts w:ascii="Cambria Math" w:hAnsi="Cambria Math"/>
          </w:rPr>
          <m:t>75%</m:t>
        </m:r>
      </m:oMath>
      <w:r w:rsidR="0069719D">
        <w:t xml:space="preserve">, </w:t>
      </w:r>
      <w:r>
        <w:t xml:space="preserve">and ignoring all storage losses and </w:t>
      </w:r>
      <w:r w:rsidR="007D0B8E">
        <w:t>seasonal effects, the size of the solar field (aperture area) required to provide enough energy to meet the annual groundwater extraction energy demand can be calculated.</w:t>
      </w:r>
    </w:p>
    <w:p w14:paraId="6AC304E6" w14:textId="77777777" w:rsidR="00667D6D" w:rsidRDefault="00CE3F49" w:rsidP="000E3DBE">
      <w:pPr>
        <w:spacing w:after="0" w:line="240" w:lineRule="auto"/>
      </w:pPr>
      <w:r>
        <w:rPr>
          <w:b/>
        </w:rPr>
        <w:t>Results</w:t>
      </w:r>
    </w:p>
    <w:p w14:paraId="569FE40A" w14:textId="77777777" w:rsidR="00841DA3" w:rsidRDefault="00841DA3" w:rsidP="000E3DBE">
      <w:pPr>
        <w:spacing w:after="0" w:line="240" w:lineRule="auto"/>
      </w:pPr>
    </w:p>
    <w:p w14:paraId="4EFC3078" w14:textId="77777777" w:rsidR="00F8729E" w:rsidRDefault="00C30E65" w:rsidP="000E3DBE">
      <w:pPr>
        <w:spacing w:after="0" w:line="240" w:lineRule="auto"/>
      </w:pPr>
      <w:r>
        <w:t xml:space="preserve">The Merced Ground-Water Basin experiences roughly a 1 foot decline per year. This corresponds to a reduction of approximately 60 feet since the 1960s (and is well documented). As the energy required to lift water is linearly proportional to the elevation it is pumped, the solar panel area required to supply the power is linearly proportional to the depth to the water table. The percentage of the MGWB </w:t>
      </w:r>
      <w:r w:rsidR="005759CF">
        <w:t xml:space="preserve">(491,000 acres) </w:t>
      </w:r>
      <w:r>
        <w:t>that would need to be covered by solar panels is listed on the secondary y-axis of Fig. 2.</w:t>
      </w:r>
      <w:r w:rsidR="00F8729E">
        <w:t xml:space="preserve"> Points are predicted and plotted for 2025 and 2050.</w:t>
      </w:r>
    </w:p>
    <w:p w14:paraId="3BDC4775" w14:textId="77777777" w:rsidR="009C1BD6" w:rsidRDefault="009C1BD6" w:rsidP="000E3DBE">
      <w:pPr>
        <w:spacing w:after="0" w:line="240" w:lineRule="auto"/>
      </w:pPr>
    </w:p>
    <w:p w14:paraId="0CAE2182" w14:textId="77777777" w:rsidR="0027743C" w:rsidRDefault="00F516F0" w:rsidP="000E3DBE">
      <w:pPr>
        <w:spacing w:after="0" w:line="240" w:lineRule="auto"/>
      </w:pPr>
      <w:r w:rsidRPr="00F516F0">
        <w:rPr>
          <w:noProof/>
        </w:rPr>
        <w:lastRenderedPageBreak/>
        <w:drawing>
          <wp:inline distT="0" distB="0" distL="0" distR="0" wp14:anchorId="457A56AB" wp14:editId="015BC993">
            <wp:extent cx="5943600" cy="4292600"/>
            <wp:effectExtent l="0" t="0" r="0" b="0"/>
            <wp:docPr id="5" name="Picture 5" descr="C:\Users\hp1\Desktop\ES 207\Project\Code\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1\Desktop\ES 207\Project\Code\Rplot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92600"/>
                    </a:xfrm>
                    <a:prstGeom prst="rect">
                      <a:avLst/>
                    </a:prstGeom>
                    <a:noFill/>
                    <a:ln>
                      <a:noFill/>
                    </a:ln>
                  </pic:spPr>
                </pic:pic>
              </a:graphicData>
            </a:graphic>
          </wp:inline>
        </w:drawing>
      </w:r>
    </w:p>
    <w:p w14:paraId="0F482F14" w14:textId="77777777" w:rsidR="00461340" w:rsidRDefault="00841DA3" w:rsidP="000E3DBE">
      <w:pPr>
        <w:spacing w:after="0" w:line="240" w:lineRule="auto"/>
      </w:pPr>
      <w:r>
        <w:t xml:space="preserve">Figure </w:t>
      </w:r>
      <w:r w:rsidR="003F4DBB">
        <w:t>2</w:t>
      </w:r>
      <w:r>
        <w:t xml:space="preserve"> – Average depth to ground water for the Merced Ground-Water Basin</w:t>
      </w:r>
    </w:p>
    <w:p w14:paraId="5F42C43E" w14:textId="77777777" w:rsidR="00433F22" w:rsidRDefault="00433F22" w:rsidP="000E3DBE">
      <w:pPr>
        <w:spacing w:after="0" w:line="240" w:lineRule="auto"/>
      </w:pPr>
    </w:p>
    <w:p w14:paraId="1F6F5E49" w14:textId="77777777" w:rsidR="00933119" w:rsidRDefault="00363951" w:rsidP="000E3DBE">
      <w:pPr>
        <w:spacing w:after="0" w:line="240" w:lineRule="auto"/>
      </w:pPr>
      <w:r>
        <w:t xml:space="preserve">In 2015, </w:t>
      </w:r>
      <w:r w:rsidR="00214A83">
        <w:t>to supply all the energy needed for groundwater extraction</w:t>
      </w:r>
      <w:r>
        <w:t xml:space="preserve"> would have required</w:t>
      </w:r>
      <w:r w:rsidR="001F2DA4">
        <w:t xml:space="preserve"> </w:t>
      </w:r>
      <w:r w:rsidR="00924FDB">
        <w:t>63</w:t>
      </w:r>
      <w:r w:rsidR="0024483D">
        <w:t xml:space="preserve"> acres</w:t>
      </w:r>
      <w:r w:rsidR="001F2DA4">
        <w:t xml:space="preserve"> or </w:t>
      </w:r>
      <w:r w:rsidR="00AE661E">
        <w:t>a</w:t>
      </w:r>
      <w:r w:rsidR="00214A83">
        <w:t xml:space="preserve"> </w:t>
      </w:r>
      <w:r w:rsidR="00924FDB">
        <w:t>51</w:t>
      </w:r>
      <w:r w:rsidR="0024483D">
        <w:t xml:space="preserve"> MW</w:t>
      </w:r>
      <w:r>
        <w:t xml:space="preserve"> </w:t>
      </w:r>
      <w:r w:rsidR="00214A83">
        <w:t xml:space="preserve">solar array. </w:t>
      </w:r>
      <w:r w:rsidR="00924FDB">
        <w:t xml:space="preserve">Note: Current installed capacity in California is </w:t>
      </w:r>
      <w:del w:id="100" w:author="Brendan Smith" w:date="2016-04-28T09:56:00Z">
        <w:r w:rsidR="00924FDB" w:rsidDel="00FA70BC">
          <w:delText xml:space="preserve">~ </w:delText>
        </w:r>
      </w:del>
      <w:ins w:id="101" w:author="Brendan Smith" w:date="2016-04-28T09:56:00Z">
        <w:r w:rsidR="00FA70BC">
          <w:t xml:space="preserve">approximately </w:t>
        </w:r>
      </w:ins>
      <w:r w:rsidR="00924FDB">
        <w:t>4,000 MW</w:t>
      </w:r>
      <w:r>
        <w:t>.</w:t>
      </w:r>
      <w:r w:rsidR="001F2DA4">
        <w:t xml:space="preserve"> The current cost of installed</w:t>
      </w:r>
      <w:r w:rsidR="00DB3F68">
        <w:t xml:space="preserve"> rooftop</w:t>
      </w:r>
      <w:r w:rsidR="001F2DA4">
        <w:t xml:space="preserve"> solar systems</w:t>
      </w:r>
      <w:r w:rsidR="00DB3F68">
        <w:t xml:space="preserve"> </w:t>
      </w:r>
      <w:r w:rsidR="00924FDB">
        <w:t>greater</w:t>
      </w:r>
      <w:r w:rsidR="00DB3F68">
        <w:t xml:space="preserve"> than 10 kW</w:t>
      </w:r>
      <w:r w:rsidR="001F2DA4">
        <w:t xml:space="preserve"> is $</w:t>
      </w:r>
      <w:r w:rsidR="00924FDB">
        <w:t>4</w:t>
      </w:r>
      <w:r w:rsidR="001F2DA4">
        <w:t>.</w:t>
      </w:r>
      <w:r w:rsidR="00924FDB">
        <w:t>3</w:t>
      </w:r>
      <w:r w:rsidR="001F2DA4">
        <w:t>7 / watt [8]</w:t>
      </w:r>
      <w:r w:rsidR="00924FDB">
        <w:t>.</w:t>
      </w:r>
      <w:r w:rsidR="00214A83">
        <w:t xml:space="preserve">Thus, </w:t>
      </w:r>
      <w:r w:rsidR="00385D2D">
        <w:t xml:space="preserve">such a system would cost </w:t>
      </w:r>
      <w:r w:rsidR="00924FDB">
        <w:t xml:space="preserve">approximately </w:t>
      </w:r>
      <w:r w:rsidR="00385D2D">
        <w:t>$</w:t>
      </w:r>
      <w:r w:rsidR="00924FDB">
        <w:t>102</w:t>
      </w:r>
      <w:r w:rsidR="00385D2D">
        <w:t xml:space="preserve"> </w:t>
      </w:r>
      <w:r w:rsidR="00924FDB">
        <w:t>million</w:t>
      </w:r>
      <w:r w:rsidR="00385D2D">
        <w:t>.</w:t>
      </w:r>
      <w:r w:rsidR="00A27416">
        <w:t xml:space="preserve"> This </w:t>
      </w:r>
      <w:commentRangeStart w:id="102"/>
      <w:r w:rsidR="00193052">
        <w:t>does</w:t>
      </w:r>
      <w:r w:rsidR="00A27416">
        <w:t xml:space="preserve"> not include the cost of replacing </w:t>
      </w:r>
      <w:commentRangeEnd w:id="102"/>
      <w:r w:rsidR="00FA70BC">
        <w:rPr>
          <w:rStyle w:val="CommentReference"/>
        </w:rPr>
        <w:commentReference w:id="102"/>
      </w:r>
      <w:r w:rsidR="00A27416">
        <w:t>existing diesel pumps with electric DC pumps.</w:t>
      </w:r>
    </w:p>
    <w:p w14:paraId="0E80CF3E" w14:textId="77777777" w:rsidR="00A424E3" w:rsidRDefault="00A424E3" w:rsidP="000E3DBE">
      <w:pPr>
        <w:spacing w:after="0" w:line="240" w:lineRule="auto"/>
      </w:pPr>
    </w:p>
    <w:p w14:paraId="7E9B4441" w14:textId="77777777" w:rsidR="00214A83" w:rsidRDefault="00214A83" w:rsidP="00214A83">
      <w:pPr>
        <w:spacing w:after="0" w:line="240" w:lineRule="auto"/>
      </w:pPr>
      <w:r>
        <w:t>Current groundwater is pumped by diesel</w:t>
      </w:r>
      <w:r w:rsidR="00926099">
        <w:t xml:space="preserve"> and electrically powered pumps and a switch to solar generation would provide energy savings. </w:t>
      </w:r>
      <w:r>
        <w:t xml:space="preserve"> Assuming current groundwater pumps are split 50/50 between diesel and electrically powered</w:t>
      </w:r>
      <w:r w:rsidR="00926099">
        <w:t xml:space="preserve">, </w:t>
      </w:r>
      <w:r>
        <w:t xml:space="preserve">this correspond to an annual energy cost of </w:t>
      </w:r>
      <w:ins w:id="103" w:author="Brendan Smith" w:date="2016-04-28T09:58:00Z">
        <w:r w:rsidR="005C42B0">
          <w:t>$</w:t>
        </w:r>
      </w:ins>
      <w:r>
        <w:t xml:space="preserve">7 million for electricity and </w:t>
      </w:r>
      <w:ins w:id="104" w:author="Brendan Smith" w:date="2016-04-28T09:58:00Z">
        <w:r w:rsidR="005C42B0">
          <w:t>$</w:t>
        </w:r>
      </w:ins>
      <w:r>
        <w:t>6 million for d</w:t>
      </w:r>
      <w:r w:rsidR="00926099">
        <w:t xml:space="preserve">iesel for a total of </w:t>
      </w:r>
      <w:ins w:id="105" w:author="Brendan Smith" w:date="2016-04-28T09:58:00Z">
        <w:r w:rsidR="005C42B0">
          <w:t>$</w:t>
        </w:r>
      </w:ins>
      <w:r w:rsidR="00926099">
        <w:t>13 million in 2015.</w:t>
      </w:r>
    </w:p>
    <w:p w14:paraId="25965D70" w14:textId="77777777" w:rsidR="00214A83" w:rsidRDefault="00214A83" w:rsidP="000E3DBE">
      <w:pPr>
        <w:spacing w:after="0" w:line="240" w:lineRule="auto"/>
      </w:pPr>
    </w:p>
    <w:p w14:paraId="148B53DA" w14:textId="77777777" w:rsidR="00853895" w:rsidRDefault="00E813B3" w:rsidP="000E3DBE">
      <w:pPr>
        <w:spacing w:after="0" w:line="240" w:lineRule="auto"/>
      </w:pPr>
      <w:r>
        <w:t>In 2014, Merced County grossed $4.5 billion in agricultural commodities.</w:t>
      </w:r>
      <w:r w:rsidR="00644794">
        <w:t xml:space="preserve"> The panel area required to meet the annual groundwater requirements would take up </w:t>
      </w:r>
      <w:commentRangeStart w:id="106"/>
      <w:r w:rsidR="00924FDB">
        <w:t>0.01</w:t>
      </w:r>
      <w:r w:rsidR="00644794">
        <w:t xml:space="preserve">% </w:t>
      </w:r>
      <w:commentRangeEnd w:id="106"/>
      <w:r w:rsidR="005C42B0">
        <w:rPr>
          <w:rStyle w:val="CommentReference"/>
        </w:rPr>
        <w:commentReference w:id="106"/>
      </w:r>
      <w:r w:rsidR="00644794">
        <w:t xml:space="preserve">of the </w:t>
      </w:r>
      <w:r w:rsidR="00924FDB">
        <w:t>MGWB surface</w:t>
      </w:r>
      <w:r w:rsidR="00644794">
        <w:t xml:space="preserve"> area.</w:t>
      </w:r>
      <w:r w:rsidR="005140D1">
        <w:t xml:space="preserve"> </w:t>
      </w:r>
      <w:commentRangeStart w:id="107"/>
      <w:r w:rsidR="005140D1">
        <w:t xml:space="preserve">This would cause a net loss of </w:t>
      </w:r>
      <w:ins w:id="108" w:author="Brendan Smith" w:date="2016-04-28T09:58:00Z">
        <w:r w:rsidR="005C42B0">
          <w:t>$</w:t>
        </w:r>
      </w:ins>
      <w:r w:rsidR="005140D1">
        <w:t>225 million,</w:t>
      </w:r>
      <w:r w:rsidR="00644794">
        <w:t xml:space="preserve"> </w:t>
      </w:r>
      <w:r w:rsidR="005140D1">
        <w:t>a</w:t>
      </w:r>
      <w:r w:rsidR="00644794">
        <w:t xml:space="preserve">ssuming a </w:t>
      </w:r>
      <w:r w:rsidR="00924FDB">
        <w:t>0.01</w:t>
      </w:r>
      <w:r w:rsidR="00644794">
        <w:t>% loss in agricultur</w:t>
      </w:r>
      <w:r w:rsidR="005140D1">
        <w:t>al commodity production</w:t>
      </w:r>
      <w:r w:rsidR="00644794">
        <w:t xml:space="preserve"> simply due to land use </w:t>
      </w:r>
      <w:r w:rsidR="005140D1">
        <w:t>change to solar PV energy generation.</w:t>
      </w:r>
      <w:commentRangeEnd w:id="107"/>
      <w:r w:rsidR="005C42B0">
        <w:rPr>
          <w:rStyle w:val="CommentReference"/>
        </w:rPr>
        <w:commentReference w:id="107"/>
      </w:r>
    </w:p>
    <w:p w14:paraId="401C9495" w14:textId="77777777" w:rsidR="004027C8" w:rsidRDefault="004027C8" w:rsidP="000E3DBE">
      <w:pPr>
        <w:spacing w:after="0" w:line="240" w:lineRule="auto"/>
      </w:pPr>
    </w:p>
    <w:p w14:paraId="237CEF6C" w14:textId="77777777" w:rsidR="004027C8" w:rsidRDefault="004027C8" w:rsidP="000E3DBE">
      <w:pPr>
        <w:spacing w:after="0" w:line="240" w:lineRule="auto"/>
      </w:pPr>
    </w:p>
    <w:p w14:paraId="0AF9CD2B" w14:textId="77777777" w:rsidR="00F024D9" w:rsidRDefault="00F024D9" w:rsidP="000E3DBE">
      <w:pPr>
        <w:spacing w:after="0" w:line="240" w:lineRule="auto"/>
      </w:pPr>
    </w:p>
    <w:tbl>
      <w:tblPr>
        <w:tblStyle w:val="TableGrid"/>
        <w:tblW w:w="0" w:type="auto"/>
        <w:tblLook w:val="04A0" w:firstRow="1" w:lastRow="0" w:firstColumn="1" w:lastColumn="0" w:noHBand="0" w:noVBand="1"/>
      </w:tblPr>
      <w:tblGrid>
        <w:gridCol w:w="4675"/>
        <w:gridCol w:w="4675"/>
      </w:tblGrid>
      <w:tr w:rsidR="00F024D9" w14:paraId="7854079E" w14:textId="77777777" w:rsidTr="00F024D9">
        <w:tc>
          <w:tcPr>
            <w:tcW w:w="4675" w:type="dxa"/>
          </w:tcPr>
          <w:p w14:paraId="2C409050" w14:textId="77777777" w:rsidR="00F024D9" w:rsidRDefault="00F024D9" w:rsidP="000E3DBE">
            <w:r>
              <w:t>Cost of solar array</w:t>
            </w:r>
          </w:p>
        </w:tc>
        <w:tc>
          <w:tcPr>
            <w:tcW w:w="4675" w:type="dxa"/>
          </w:tcPr>
          <w:p w14:paraId="43ED0E8D" w14:textId="77777777" w:rsidR="00F024D9" w:rsidRDefault="00F024D9" w:rsidP="00924FDB">
            <w:r>
              <w:t>$</w:t>
            </w:r>
            <w:r w:rsidR="00924FDB">
              <w:t>102,000,000</w:t>
            </w:r>
          </w:p>
        </w:tc>
      </w:tr>
      <w:tr w:rsidR="00F024D9" w14:paraId="0DC6975E" w14:textId="77777777" w:rsidTr="00F024D9">
        <w:tc>
          <w:tcPr>
            <w:tcW w:w="4675" w:type="dxa"/>
          </w:tcPr>
          <w:p w14:paraId="4AB534C7" w14:textId="77777777" w:rsidR="00F024D9" w:rsidRDefault="00F024D9" w:rsidP="000E3DBE">
            <w:r>
              <w:t>Cost savings (diesel / electrical)</w:t>
            </w:r>
          </w:p>
        </w:tc>
        <w:tc>
          <w:tcPr>
            <w:tcW w:w="4675" w:type="dxa"/>
          </w:tcPr>
          <w:p w14:paraId="24B6A437" w14:textId="77777777" w:rsidR="00F024D9" w:rsidRDefault="00F024D9" w:rsidP="00924FDB">
            <w:r>
              <w:t>$13</w:t>
            </w:r>
            <w:r w:rsidR="00924FDB">
              <w:t>,000,000</w:t>
            </w:r>
          </w:p>
        </w:tc>
      </w:tr>
      <w:tr w:rsidR="00F024D9" w14:paraId="42FF1F59" w14:textId="77777777" w:rsidTr="00F024D9">
        <w:tc>
          <w:tcPr>
            <w:tcW w:w="4675" w:type="dxa"/>
          </w:tcPr>
          <w:p w14:paraId="16A9AC45" w14:textId="77777777" w:rsidR="00F024D9" w:rsidRDefault="00F024D9" w:rsidP="000E3DBE">
            <w:r>
              <w:lastRenderedPageBreak/>
              <w:t>Annual agricultural production lost</w:t>
            </w:r>
          </w:p>
        </w:tc>
        <w:tc>
          <w:tcPr>
            <w:tcW w:w="4675" w:type="dxa"/>
          </w:tcPr>
          <w:p w14:paraId="0642929C" w14:textId="77777777" w:rsidR="00F024D9" w:rsidRDefault="00F024D9" w:rsidP="00924FDB">
            <w:r>
              <w:t>$</w:t>
            </w:r>
            <w:r w:rsidR="00924FDB">
              <w:t>443,000</w:t>
            </w:r>
          </w:p>
        </w:tc>
      </w:tr>
    </w:tbl>
    <w:p w14:paraId="50626768" w14:textId="77777777" w:rsidR="00F024D9" w:rsidRDefault="00F024D9" w:rsidP="000E3DBE">
      <w:pPr>
        <w:spacing w:after="0" w:line="240" w:lineRule="auto"/>
      </w:pPr>
    </w:p>
    <w:p w14:paraId="6A25E4F5" w14:textId="77777777" w:rsidR="004027C8" w:rsidRDefault="00924FDB" w:rsidP="000E3DBE">
      <w:pPr>
        <w:spacing w:after="0" w:line="240" w:lineRule="auto"/>
      </w:pPr>
      <w:r>
        <w:t>Ba</w:t>
      </w:r>
      <w:r w:rsidR="00DD1725">
        <w:t>sed on these assumptions</w:t>
      </w:r>
      <w:r w:rsidR="00960D7C">
        <w:t>, it would take roughly 8.5 years</w:t>
      </w:r>
      <w:r w:rsidR="00DD1725">
        <w:t xml:space="preserve"> to pay back such a system (Did not do any financial calculations).</w:t>
      </w:r>
    </w:p>
    <w:p w14:paraId="4ACD8596" w14:textId="77777777" w:rsidR="004027C8" w:rsidRDefault="004027C8" w:rsidP="000E3DBE">
      <w:pPr>
        <w:spacing w:after="0" w:line="240" w:lineRule="auto"/>
      </w:pPr>
    </w:p>
    <w:p w14:paraId="498AABA0" w14:textId="77777777" w:rsidR="004027C8" w:rsidRDefault="004027C8" w:rsidP="000E3DBE">
      <w:pPr>
        <w:spacing w:after="0" w:line="240" w:lineRule="auto"/>
      </w:pPr>
      <w:r>
        <w:t>ANNUAL COST FOR EXPANSION DUE TO WATER TABLE REDUCTION</w:t>
      </w:r>
      <w:commentRangeStart w:id="109"/>
      <w:r w:rsidR="00C01347">
        <w:t xml:space="preserve"> (i.e. how many panels per year do you need to add?)</w:t>
      </w:r>
      <w:commentRangeEnd w:id="109"/>
      <w:r w:rsidR="005C42B0">
        <w:rPr>
          <w:rStyle w:val="CommentReference"/>
        </w:rPr>
        <w:commentReference w:id="109"/>
      </w:r>
    </w:p>
    <w:p w14:paraId="67E6F4AF" w14:textId="77777777" w:rsidR="00C01347" w:rsidRDefault="00C01347" w:rsidP="000E3DBE">
      <w:pPr>
        <w:spacing w:after="0" w:line="240" w:lineRule="auto"/>
      </w:pPr>
    </w:p>
    <w:p w14:paraId="2245DC6E" w14:textId="77777777" w:rsidR="00C01347" w:rsidRDefault="00C01347" w:rsidP="000E3DBE">
      <w:pPr>
        <w:spacing w:after="0" w:line="240" w:lineRule="auto"/>
      </w:pPr>
      <w:commentRangeStart w:id="110"/>
      <w:r>
        <w:t>What is air quality improvement (i.e. C02 emissions saved?).</w:t>
      </w:r>
      <w:commentRangeEnd w:id="110"/>
      <w:r w:rsidR="005C42B0">
        <w:rPr>
          <w:rStyle w:val="CommentReference"/>
        </w:rPr>
        <w:commentReference w:id="110"/>
      </w:r>
    </w:p>
    <w:p w14:paraId="6D262F4A" w14:textId="77777777" w:rsidR="00461340" w:rsidRDefault="00461340" w:rsidP="000E3DBE">
      <w:pPr>
        <w:spacing w:after="0" w:line="240" w:lineRule="auto"/>
      </w:pPr>
      <w:commentRangeStart w:id="111"/>
    </w:p>
    <w:p w14:paraId="6CF12716" w14:textId="77777777" w:rsidR="00667D6D" w:rsidRPr="00667D6D" w:rsidRDefault="00667D6D" w:rsidP="000E3DBE">
      <w:pPr>
        <w:spacing w:after="0" w:line="240" w:lineRule="auto"/>
      </w:pPr>
      <w:r>
        <w:rPr>
          <w:b/>
        </w:rPr>
        <w:t>References</w:t>
      </w:r>
    </w:p>
    <w:commentRangeEnd w:id="111"/>
    <w:p w14:paraId="7A7564E9" w14:textId="77777777" w:rsidR="00667D6D" w:rsidRDefault="005C42B0" w:rsidP="000E3DBE">
      <w:pPr>
        <w:spacing w:after="0" w:line="240" w:lineRule="auto"/>
      </w:pPr>
      <w:r>
        <w:rPr>
          <w:rStyle w:val="CommentReference"/>
        </w:rPr>
        <w:commentReference w:id="111"/>
      </w:r>
    </w:p>
    <w:p w14:paraId="04AD2A78" w14:textId="77777777" w:rsidR="00667D6D" w:rsidRDefault="008038B7" w:rsidP="00667D6D">
      <w:pPr>
        <w:spacing w:after="0" w:line="240" w:lineRule="auto"/>
      </w:pPr>
      <w:r>
        <w:t xml:space="preserve">[1] </w:t>
      </w:r>
      <w:r w:rsidR="00667D6D" w:rsidRPr="00667D6D">
        <w:t>Maupin, M.A., and Barber, N.L., 2005, Estimated withdrawals from principal aquifers in the United States, 2000: U.S. Geological Survey Circular 1279, 46 p.</w:t>
      </w:r>
    </w:p>
    <w:p w14:paraId="0242FFC2" w14:textId="77777777" w:rsidR="000F4A9B" w:rsidRDefault="000F4A9B" w:rsidP="00667D6D">
      <w:pPr>
        <w:spacing w:after="0" w:line="240" w:lineRule="auto"/>
      </w:pPr>
    </w:p>
    <w:p w14:paraId="5F5A77DD" w14:textId="77777777" w:rsidR="000F4A9B" w:rsidRDefault="000F4A9B" w:rsidP="00667D6D">
      <w:pPr>
        <w:spacing w:after="0" w:line="240" w:lineRule="auto"/>
      </w:pPr>
      <w:r>
        <w:t xml:space="preserve">[2] </w:t>
      </w:r>
      <w:proofErr w:type="spellStart"/>
      <w:r>
        <w:t>Tzou</w:t>
      </w:r>
      <w:proofErr w:type="spellEnd"/>
      <w:r>
        <w:t>, D., 2015, Water and Energy Footprint Exercise: UC WATER Security and Sustainability Research Initiative, University of California, Merced, California</w:t>
      </w:r>
    </w:p>
    <w:p w14:paraId="2CB53095" w14:textId="77777777" w:rsidR="00667D6D" w:rsidRDefault="00667D6D" w:rsidP="000E3DBE">
      <w:pPr>
        <w:spacing w:after="0" w:line="240" w:lineRule="auto"/>
      </w:pPr>
    </w:p>
    <w:p w14:paraId="3E157FB3" w14:textId="77777777" w:rsidR="002C6A47" w:rsidRDefault="002C6A47" w:rsidP="000E3DBE">
      <w:pPr>
        <w:spacing w:after="0" w:line="240" w:lineRule="auto"/>
      </w:pPr>
      <w:r>
        <w:t xml:space="preserve">[3] Simons, G., and McCabe, J., 2005, California Solar Resources: </w:t>
      </w:r>
      <w:r w:rsidRPr="002C6A47">
        <w:t>CEC-500-2005-072-D</w:t>
      </w:r>
    </w:p>
    <w:p w14:paraId="59D0B903" w14:textId="77777777" w:rsidR="008038B7" w:rsidRDefault="008038B7" w:rsidP="000E3DBE">
      <w:pPr>
        <w:spacing w:after="0" w:line="240" w:lineRule="auto"/>
      </w:pPr>
    </w:p>
    <w:p w14:paraId="375690C4" w14:textId="77777777" w:rsidR="008038B7" w:rsidRDefault="00A040D7" w:rsidP="00925DEE">
      <w:pPr>
        <w:ind w:left="450" w:hanging="450"/>
        <w:jc w:val="both"/>
      </w:pPr>
      <w:r>
        <w:t xml:space="preserve">[4] </w:t>
      </w:r>
      <w:r w:rsidRPr="00E432AD">
        <w:t>Burt</w:t>
      </w:r>
      <w:r>
        <w:t>, C., D. Howes, Dan, and G. Wilson (2003).  California Agricultural Water Electrical Energy Requirements, ITRC Report No. R03-006, Cal Poly State University, San Luis Obispo, CA.</w:t>
      </w:r>
    </w:p>
    <w:p w14:paraId="0EFC7F88" w14:textId="77777777" w:rsidR="00925DEE" w:rsidRDefault="00925DEE" w:rsidP="00925DEE">
      <w:pPr>
        <w:ind w:left="450" w:hanging="450"/>
        <w:jc w:val="both"/>
      </w:pPr>
      <w:r>
        <w:t>[5] California Crop and Soil Evapotranspiration for Water Balances and Irrigation Scheduling/Design. ITRC Report No. R 03-001</w:t>
      </w:r>
    </w:p>
    <w:p w14:paraId="07B52D19" w14:textId="77777777" w:rsidR="00134321" w:rsidRDefault="00134321" w:rsidP="00FA63C6">
      <w:pPr>
        <w:ind w:left="450" w:hanging="450"/>
      </w:pPr>
      <w:r>
        <w:t xml:space="preserve">[6] California Department of Water Resources. 2004. Bulletin 118. San Joaquin Valley Groundwater Basin Merced </w:t>
      </w:r>
      <w:proofErr w:type="spellStart"/>
      <w:r>
        <w:t>Subbasin</w:t>
      </w:r>
      <w:proofErr w:type="spellEnd"/>
      <w:r w:rsidR="00FA63C6">
        <w:t xml:space="preserve">. </w:t>
      </w:r>
      <w:r w:rsidR="00FA63C6" w:rsidRPr="00FA63C6">
        <w:t>http://www.water.ca.gov/groundwater/bulletin118/basindescriptions/5-22.04.pdf</w:t>
      </w:r>
    </w:p>
    <w:p w14:paraId="4C8FBD65" w14:textId="77777777" w:rsidR="00FA63C6" w:rsidRDefault="00DD0FB6" w:rsidP="00FA63C6">
      <w:pPr>
        <w:ind w:left="450" w:hanging="450"/>
      </w:pPr>
      <w:r>
        <w:t>[7] Merced Groundwater Basin Groundwater Management Plan Update Merced County, CA</w:t>
      </w:r>
      <w:r w:rsidR="006A43E0">
        <w:t xml:space="preserve">. </w:t>
      </w:r>
      <w:hyperlink r:id="rId10" w:history="1">
        <w:r w:rsidR="001F2DA4" w:rsidRPr="00C77175">
          <w:rPr>
            <w:rStyle w:val="Hyperlink"/>
          </w:rPr>
          <w:t>http://www.water.ca.gov/groundwater/docs/GWMP/SJ-8_MAGPI_GWMP_2008.pdf</w:t>
        </w:r>
      </w:hyperlink>
    </w:p>
    <w:p w14:paraId="4161B710" w14:textId="77777777" w:rsidR="001F2DA4" w:rsidRDefault="001F2DA4" w:rsidP="00FA63C6">
      <w:pPr>
        <w:ind w:left="450" w:hanging="450"/>
      </w:pPr>
      <w:r>
        <w:t xml:space="preserve">[8] </w:t>
      </w:r>
      <w:hyperlink r:id="rId11" w:history="1">
        <w:r w:rsidRPr="00C77175">
          <w:rPr>
            <w:rStyle w:val="Hyperlink"/>
          </w:rPr>
          <w:t>https://www.californiasolarstatistics.ca.gov/</w:t>
        </w:r>
      </w:hyperlink>
    </w:p>
    <w:p w14:paraId="5CB8C5D0" w14:textId="77777777" w:rsidR="001F2DA4" w:rsidRDefault="001F2DA4" w:rsidP="00FA63C6">
      <w:pPr>
        <w:ind w:left="450" w:hanging="450"/>
      </w:pPr>
      <w:r>
        <w:t xml:space="preserve">[9] </w:t>
      </w:r>
      <w:hyperlink r:id="rId12" w:anchor="635085054f6d" w:history="1">
        <w:r w:rsidR="00445762" w:rsidRPr="009116E0">
          <w:rPr>
            <w:rStyle w:val="Hyperlink"/>
          </w:rPr>
          <w:t>http://www.forbes.com/sites/jamesconca/2015/07/30/which-is-cheaper-rooftop-solar-or-utility-scale-solar/#635085054f6d</w:t>
        </w:r>
      </w:hyperlink>
    </w:p>
    <w:p w14:paraId="3789B712" w14:textId="77777777" w:rsidR="00445762" w:rsidRDefault="00445762" w:rsidP="00FA63C6">
      <w:pPr>
        <w:ind w:left="450" w:hanging="450"/>
      </w:pPr>
      <w:r>
        <w:t xml:space="preserve">[10] </w:t>
      </w:r>
      <w:hyperlink r:id="rId13" w:history="1">
        <w:r w:rsidR="000C7A27" w:rsidRPr="009116E0">
          <w:rPr>
            <w:rStyle w:val="Hyperlink"/>
          </w:rPr>
          <w:t>https://www.nswfarmers.org.au/__data/assets/pdf_file/0007/35854/Energy-Irrigation-Diesel-versus-electric-pumps.pdf</w:t>
        </w:r>
      </w:hyperlink>
    </w:p>
    <w:p w14:paraId="394106B4" w14:textId="144FDBA9" w:rsidR="002324F3" w:rsidRDefault="000C7A27" w:rsidP="00FA63C6">
      <w:pPr>
        <w:ind w:left="450" w:hanging="450"/>
        <w:rPr>
          <w:ins w:id="112" w:author="Brendan Smith" w:date="2016-04-28T10:11:00Z"/>
        </w:rPr>
      </w:pPr>
      <w:r>
        <w:t xml:space="preserve">[11] </w:t>
      </w:r>
      <w:ins w:id="113" w:author="Brendan Smith" w:date="2016-04-28T10:11:00Z">
        <w:r w:rsidR="002324F3">
          <w:fldChar w:fldCharType="begin"/>
        </w:r>
        <w:r w:rsidR="002324F3">
          <w:instrText xml:space="preserve"> HYPERLINK "</w:instrText>
        </w:r>
      </w:ins>
      <w:r w:rsidR="002324F3" w:rsidRPr="000C7A27">
        <w:instrText>http://www.pumpsandsystems.com/topics/pumps/pumps/centrifugal-pump-efficiency-what-efficiency</w:instrText>
      </w:r>
      <w:ins w:id="114" w:author="Brendan Smith" w:date="2016-04-28T10:11:00Z">
        <w:r w:rsidR="002324F3">
          <w:instrText xml:space="preserve">" </w:instrText>
        </w:r>
        <w:r w:rsidR="002324F3">
          <w:fldChar w:fldCharType="separate"/>
        </w:r>
      </w:ins>
      <w:r w:rsidR="002324F3" w:rsidRPr="00D65919">
        <w:rPr>
          <w:rStyle w:val="Hyperlink"/>
        </w:rPr>
        <w:t>http://www.pumpsandsystems.com/topics/pumps/pumps/centrifugal-pump-efficiency-what-efficiency</w:t>
      </w:r>
      <w:ins w:id="115" w:author="Brendan Smith" w:date="2016-04-28T10:11:00Z">
        <w:r w:rsidR="002324F3">
          <w:fldChar w:fldCharType="end"/>
        </w:r>
      </w:ins>
    </w:p>
    <w:p w14:paraId="465476AE" w14:textId="6C15DD38" w:rsidR="000C7A27" w:rsidRDefault="002324F3" w:rsidP="00FA63C6">
      <w:pPr>
        <w:ind w:left="450" w:hanging="450"/>
        <w:rPr>
          <w:ins w:id="116" w:author="Brendan Smith" w:date="2016-04-28T10:11:00Z"/>
        </w:rPr>
      </w:pPr>
      <w:ins w:id="117" w:author="Brendan Smith" w:date="2016-04-28T10:11:00Z">
        <w:r>
          <w:br w:type="column"/>
        </w:r>
        <w:r>
          <w:lastRenderedPageBreak/>
          <w:t>Review:</w:t>
        </w:r>
      </w:ins>
    </w:p>
    <w:p w14:paraId="56AAA8AD" w14:textId="43A09719" w:rsidR="002324F3" w:rsidRDefault="007105B8" w:rsidP="00FA63C6">
      <w:pPr>
        <w:ind w:left="450" w:hanging="450"/>
        <w:rPr>
          <w:ins w:id="118" w:author="Brendan Smith" w:date="2016-04-28T10:31:00Z"/>
        </w:rPr>
      </w:pPr>
      <w:ins w:id="119" w:author="Brendan Smith" w:date="2016-04-28T10:23:00Z">
        <w:r>
          <w:t>The main point</w:t>
        </w:r>
      </w:ins>
      <w:ins w:id="120" w:author="Brendan Smith" w:date="2016-04-28T10:24:00Z">
        <w:r>
          <w:t xml:space="preserve"> of this work is to address the feasibility of converting current </w:t>
        </w:r>
      </w:ins>
      <w:ins w:id="121" w:author="Brendan Smith" w:date="2016-04-28T10:25:00Z">
        <w:r>
          <w:t xml:space="preserve">“dirty” ground water pumping methods to clean-energy methods such as solar PV. </w:t>
        </w:r>
      </w:ins>
      <w:ins w:id="122" w:author="Brendan Smith" w:date="2016-04-28T10:27:00Z">
        <w:r>
          <w:t>Specifically, this work focuses on the Merced Ground Water Basin</w:t>
        </w:r>
      </w:ins>
      <w:ins w:id="123" w:author="Brendan Smith" w:date="2016-04-28T10:28:00Z">
        <w:r>
          <w:t xml:space="preserve"> (MGWB)</w:t>
        </w:r>
      </w:ins>
      <w:ins w:id="124" w:author="Brendan Smith" w:date="2016-04-28T10:27:00Z">
        <w:r>
          <w:t xml:space="preserve">, where agriculture is a main source of economic income. </w:t>
        </w:r>
      </w:ins>
      <w:ins w:id="125" w:author="Brendan Smith" w:date="2016-04-28T10:26:00Z">
        <w:r>
          <w:t>Some calculations regarding the work required to pump ground water in the</w:t>
        </w:r>
      </w:ins>
      <w:ins w:id="126" w:author="Brendan Smith" w:date="2016-04-28T10:28:00Z">
        <w:r>
          <w:t xml:space="preserve"> (MGWB) are introduced and used to calculate the required area of solar panel arrays. Additionally, the linear proportional relationship of ground water depth to power required is extended to the linear proportional relationship of power output and solar PV array area. The economic cost-benefit of the switch from internal combustion (IC) powered pumps</w:t>
        </w:r>
      </w:ins>
      <w:ins w:id="127" w:author="Brendan Smith" w:date="2016-04-28T10:31:00Z">
        <w:r>
          <w:t xml:space="preserve"> to solar PV powere</w:t>
        </w:r>
      </w:ins>
      <w:ins w:id="128" w:author="Brendan Smith" w:date="2016-04-28T10:32:00Z">
        <w:r w:rsidR="00961FDD">
          <w:t>d</w:t>
        </w:r>
      </w:ins>
      <w:ins w:id="129" w:author="Brendan Smith" w:date="2016-04-28T10:31:00Z">
        <w:r>
          <w:t xml:space="preserve"> pumps </w:t>
        </w:r>
      </w:ins>
      <w:ins w:id="130" w:author="Brendan Smith" w:date="2016-04-28T10:28:00Z">
        <w:r>
          <w:t>is briefly addressed</w:t>
        </w:r>
      </w:ins>
      <w:ins w:id="131" w:author="Brendan Smith" w:date="2016-04-28T10:31:00Z">
        <w:r>
          <w:t>.</w:t>
        </w:r>
      </w:ins>
    </w:p>
    <w:p w14:paraId="40A71321" w14:textId="000B2D84" w:rsidR="007105B8" w:rsidRPr="000E3DBE" w:rsidRDefault="007105B8" w:rsidP="00FA63C6">
      <w:pPr>
        <w:ind w:left="450" w:hanging="450"/>
      </w:pPr>
      <w:ins w:id="132" w:author="Brendan Smith" w:date="2016-04-28T10:31:00Z">
        <w:r>
          <w:t>This work is</w:t>
        </w:r>
        <w:r w:rsidR="00961FDD">
          <w:t xml:space="preserve"> publishable, with the caveat that </w:t>
        </w:r>
      </w:ins>
      <w:ins w:id="133" w:author="Brendan Smith" w:date="2016-04-28T10:32:00Z">
        <w:r w:rsidR="00961FDD">
          <w:t xml:space="preserve">it needs some work to help drive the novel point home. </w:t>
        </w:r>
      </w:ins>
      <w:ins w:id="134" w:author="Brendan Smith" w:date="2016-04-28T10:34:00Z">
        <w:r w:rsidR="00961FDD">
          <w:t xml:space="preserve">The introduction should be extended to give a better background of the problem and why this feasibility calculation is necessary. </w:t>
        </w:r>
      </w:ins>
      <w:ins w:id="135" w:author="Brendan Smith" w:date="2016-04-28T10:32:00Z">
        <w:r w:rsidR="00961FDD">
          <w:t xml:space="preserve">Referencing some case-studies of utilizing solar PV to power ground water pumps would add to this work. Additionally, </w:t>
        </w:r>
      </w:ins>
      <w:ins w:id="136" w:author="Brendan Smith" w:date="2016-04-28T10:35:00Z">
        <w:r w:rsidR="00961FDD">
          <w:t>if would help if the author delved</w:t>
        </w:r>
      </w:ins>
      <w:ins w:id="137" w:author="Brendan Smith" w:date="2016-04-28T10:32:00Z">
        <w:r w:rsidR="00961FDD">
          <w:t xml:space="preserve"> deeper into the cost-benefit analysis</w:t>
        </w:r>
      </w:ins>
      <w:ins w:id="138" w:author="Brendan Smith" w:date="2016-04-28T10:34:00Z">
        <w:r w:rsidR="00961FDD">
          <w:t>.</w:t>
        </w:r>
      </w:ins>
      <w:bookmarkStart w:id="139" w:name="_GoBack"/>
      <w:bookmarkEnd w:id="139"/>
    </w:p>
    <w:sectPr w:rsidR="007105B8" w:rsidRPr="000E3D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ndan Smith" w:date="2016-04-28T09:18:00Z" w:initials="BS">
    <w:p w14:paraId="7E6400AC" w14:textId="77777777" w:rsidR="00840313" w:rsidRDefault="00840313">
      <w:pPr>
        <w:pStyle w:val="CommentText"/>
      </w:pPr>
      <w:r>
        <w:rPr>
          <w:rStyle w:val="CommentReference"/>
        </w:rPr>
        <w:annotationRef/>
      </w:r>
      <w:r>
        <w:t>Title should include full phrase</w:t>
      </w:r>
    </w:p>
  </w:comment>
  <w:comment w:id="1" w:author="Brendan Smith" w:date="2016-04-28T09:17:00Z" w:initials="BS">
    <w:p w14:paraId="5D7AC423" w14:textId="77777777" w:rsidR="00840313" w:rsidRDefault="00840313">
      <w:pPr>
        <w:pStyle w:val="CommentText"/>
      </w:pPr>
      <w:r>
        <w:rPr>
          <w:rStyle w:val="CommentReference"/>
        </w:rPr>
        <w:annotationRef/>
      </w:r>
      <w:r>
        <w:t>Abstract should be included</w:t>
      </w:r>
    </w:p>
  </w:comment>
  <w:comment w:id="19" w:author="Brendan Smith" w:date="2016-04-28T09:24:00Z" w:initials="BS">
    <w:p w14:paraId="49C36415" w14:textId="77777777" w:rsidR="00840313" w:rsidRDefault="00840313">
      <w:pPr>
        <w:pStyle w:val="CommentText"/>
      </w:pPr>
      <w:r>
        <w:rPr>
          <w:rStyle w:val="CommentReference"/>
        </w:rPr>
        <w:annotationRef/>
      </w:r>
      <w:r>
        <w:t xml:space="preserve">You might consider discussing El </w:t>
      </w:r>
      <w:proofErr w:type="spellStart"/>
      <w:r>
        <w:t>Nido</w:t>
      </w:r>
      <w:proofErr w:type="spellEnd"/>
      <w:r>
        <w:t xml:space="preserve"> here, as it is a very well-studied location for subsidence in the CV. </w:t>
      </w:r>
    </w:p>
  </w:comment>
  <w:comment w:id="23" w:author="Brendan Smith" w:date="2016-04-28T09:26:00Z" w:initials="BS">
    <w:p w14:paraId="67E34CA6" w14:textId="77777777" w:rsidR="00840313" w:rsidRDefault="00840313">
      <w:pPr>
        <w:pStyle w:val="CommentText"/>
      </w:pPr>
      <w:r>
        <w:rPr>
          <w:rStyle w:val="CommentReference"/>
        </w:rPr>
        <w:annotationRef/>
      </w:r>
      <w:r>
        <w:t>Should directly reference this figure in your writing</w:t>
      </w:r>
    </w:p>
  </w:comment>
  <w:comment w:id="34" w:author="Brendan Smith" w:date="2016-04-28T09:34:00Z" w:initials="BS">
    <w:p w14:paraId="1600600A" w14:textId="77777777" w:rsidR="00B72EFD" w:rsidRDefault="00B72EFD">
      <w:pPr>
        <w:pStyle w:val="CommentText"/>
      </w:pPr>
      <w:r>
        <w:rPr>
          <w:rStyle w:val="CommentReference"/>
        </w:rPr>
        <w:annotationRef/>
      </w:r>
      <w:r>
        <w:t>Comma is included, as the equation is part of the sentence</w:t>
      </w:r>
    </w:p>
  </w:comment>
  <w:comment w:id="60" w:author="Brendan Smith" w:date="2016-04-28T09:37:00Z" w:initials="BS">
    <w:p w14:paraId="27710A0B" w14:textId="77777777" w:rsidR="00792A37" w:rsidRDefault="00792A37">
      <w:pPr>
        <w:pStyle w:val="CommentText"/>
      </w:pPr>
      <w:r>
        <w:rPr>
          <w:rStyle w:val="CommentReference"/>
        </w:rPr>
        <w:annotationRef/>
      </w:r>
      <w:r>
        <w:t>What is MAGPI?</w:t>
      </w:r>
    </w:p>
  </w:comment>
  <w:comment w:id="102" w:author="Brendan Smith" w:date="2016-04-28T09:57:00Z" w:initials="BS">
    <w:p w14:paraId="369B1A7E" w14:textId="77777777" w:rsidR="00FA70BC" w:rsidRDefault="00FA70BC">
      <w:pPr>
        <w:pStyle w:val="CommentText"/>
      </w:pPr>
      <w:r>
        <w:rPr>
          <w:rStyle w:val="CommentReference"/>
        </w:rPr>
        <w:annotationRef/>
      </w:r>
      <w:r>
        <w:t>Good point, also doesn’t include energy storage costs?</w:t>
      </w:r>
    </w:p>
  </w:comment>
  <w:comment w:id="106" w:author="Brendan Smith" w:date="2016-04-28T09:58:00Z" w:initials="BS">
    <w:p w14:paraId="77542D16" w14:textId="77777777" w:rsidR="005C42B0" w:rsidRDefault="005C42B0">
      <w:pPr>
        <w:pStyle w:val="CommentText"/>
      </w:pPr>
      <w:r>
        <w:rPr>
          <w:rStyle w:val="CommentReference"/>
        </w:rPr>
        <w:annotationRef/>
      </w:r>
      <w:r>
        <w:t>Impressive</w:t>
      </w:r>
    </w:p>
  </w:comment>
  <w:comment w:id="107" w:author="Brendan Smith" w:date="2016-04-28T09:59:00Z" w:initials="BS">
    <w:p w14:paraId="7352929C" w14:textId="77777777" w:rsidR="005C42B0" w:rsidRDefault="005C42B0">
      <w:pPr>
        <w:pStyle w:val="CommentText"/>
      </w:pPr>
      <w:r>
        <w:rPr>
          <w:rStyle w:val="CommentReference"/>
        </w:rPr>
        <w:annotationRef/>
      </w:r>
      <w:r>
        <w:t>Another good point to bring up, maybe you could offer locations that are infertile or lack sufficient ground water to make agriculture feasible?</w:t>
      </w:r>
    </w:p>
  </w:comment>
  <w:comment w:id="109" w:author="Brendan Smith" w:date="2016-04-28T10:01:00Z" w:initials="BS">
    <w:p w14:paraId="41CF60FC" w14:textId="77777777" w:rsidR="005C42B0" w:rsidRDefault="005C42B0">
      <w:pPr>
        <w:pStyle w:val="CommentText"/>
      </w:pPr>
      <w:r>
        <w:rPr>
          <w:rStyle w:val="CommentReference"/>
        </w:rPr>
        <w:annotationRef/>
      </w:r>
      <w:r>
        <w:t>Yes</w:t>
      </w:r>
    </w:p>
  </w:comment>
  <w:comment w:id="110" w:author="Brendan Smith" w:date="2016-04-28T10:00:00Z" w:initials="BS">
    <w:p w14:paraId="4BC87631" w14:textId="151CCBC3" w:rsidR="005C42B0" w:rsidRDefault="005C42B0">
      <w:pPr>
        <w:pStyle w:val="CommentText"/>
      </w:pPr>
      <w:r>
        <w:rPr>
          <w:rStyle w:val="CommentReference"/>
        </w:rPr>
        <w:annotationRef/>
      </w:r>
      <w:r w:rsidR="007105B8">
        <w:t>Good point, this would be a driving factor to switch over to solar PV</w:t>
      </w:r>
    </w:p>
  </w:comment>
  <w:comment w:id="111" w:author="Brendan Smith" w:date="2016-04-28T10:01:00Z" w:initials="BS">
    <w:p w14:paraId="646B1D0D" w14:textId="0507E3C0" w:rsidR="005C42B0" w:rsidRDefault="005C42B0">
      <w:pPr>
        <w:pStyle w:val="CommentText"/>
      </w:pPr>
      <w:r>
        <w:rPr>
          <w:rStyle w:val="CommentReference"/>
        </w:rPr>
        <w:annotationRef/>
      </w:r>
      <w:r w:rsidR="002324F3">
        <w:t>Overall, great work. Still needs much improvement, but it seems like you’re on the right track. I would focus some more on the introduction and background. Are there any other case-studies for doing something like this (converting from IC pumps to solar PV?).</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6400AC" w15:done="0"/>
  <w15:commentEx w15:paraId="5D7AC423" w15:done="0"/>
  <w15:commentEx w15:paraId="49C36415" w15:done="0"/>
  <w15:commentEx w15:paraId="67E34CA6" w15:done="0"/>
  <w15:commentEx w15:paraId="1600600A" w15:done="0"/>
  <w15:commentEx w15:paraId="27710A0B" w15:done="0"/>
  <w15:commentEx w15:paraId="369B1A7E" w15:done="0"/>
  <w15:commentEx w15:paraId="77542D16" w15:done="0"/>
  <w15:commentEx w15:paraId="7352929C" w15:done="0"/>
  <w15:commentEx w15:paraId="41CF60FC" w15:done="0"/>
  <w15:commentEx w15:paraId="4BC87631" w15:done="0"/>
  <w15:commentEx w15:paraId="646B1D0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D96390"/>
    <w:multiLevelType w:val="hybridMultilevel"/>
    <w:tmpl w:val="F432AAA8"/>
    <w:lvl w:ilvl="0" w:tplc="7C0A2FF4">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5A52AF"/>
    <w:multiLevelType w:val="hybridMultilevel"/>
    <w:tmpl w:val="713A4784"/>
    <w:lvl w:ilvl="0" w:tplc="78E2D54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ndan Smith">
    <w15:presenceInfo w15:providerId="None" w15:userId="Brendan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E74"/>
    <w:rsid w:val="0002223D"/>
    <w:rsid w:val="00024948"/>
    <w:rsid w:val="00030D07"/>
    <w:rsid w:val="0005374A"/>
    <w:rsid w:val="000570FE"/>
    <w:rsid w:val="000A145A"/>
    <w:rsid w:val="000C7A27"/>
    <w:rsid w:val="000E3DBE"/>
    <w:rsid w:val="000F4A9B"/>
    <w:rsid w:val="000F5745"/>
    <w:rsid w:val="000F5C71"/>
    <w:rsid w:val="0011144D"/>
    <w:rsid w:val="001117A1"/>
    <w:rsid w:val="00121A87"/>
    <w:rsid w:val="00134321"/>
    <w:rsid w:val="00151D1D"/>
    <w:rsid w:val="0015720C"/>
    <w:rsid w:val="00185904"/>
    <w:rsid w:val="00193052"/>
    <w:rsid w:val="001F2DA4"/>
    <w:rsid w:val="00214A83"/>
    <w:rsid w:val="002324F3"/>
    <w:rsid w:val="0024483D"/>
    <w:rsid w:val="002557A6"/>
    <w:rsid w:val="0027743C"/>
    <w:rsid w:val="00293864"/>
    <w:rsid w:val="002C6A47"/>
    <w:rsid w:val="00322605"/>
    <w:rsid w:val="003375D2"/>
    <w:rsid w:val="00356A95"/>
    <w:rsid w:val="00363951"/>
    <w:rsid w:val="00385D2D"/>
    <w:rsid w:val="003B2DE1"/>
    <w:rsid w:val="003E4153"/>
    <w:rsid w:val="003E5EDE"/>
    <w:rsid w:val="003F4DBB"/>
    <w:rsid w:val="004027C8"/>
    <w:rsid w:val="00433F22"/>
    <w:rsid w:val="00445762"/>
    <w:rsid w:val="00461340"/>
    <w:rsid w:val="00472437"/>
    <w:rsid w:val="00490265"/>
    <w:rsid w:val="00492DA6"/>
    <w:rsid w:val="004C356B"/>
    <w:rsid w:val="004C5CC0"/>
    <w:rsid w:val="004D1FE9"/>
    <w:rsid w:val="004D4E13"/>
    <w:rsid w:val="005140D1"/>
    <w:rsid w:val="005759CF"/>
    <w:rsid w:val="005C42B0"/>
    <w:rsid w:val="005C7719"/>
    <w:rsid w:val="005E3675"/>
    <w:rsid w:val="00613FF0"/>
    <w:rsid w:val="006355DA"/>
    <w:rsid w:val="0063711B"/>
    <w:rsid w:val="00644794"/>
    <w:rsid w:val="00646E15"/>
    <w:rsid w:val="00664E08"/>
    <w:rsid w:val="00667D6D"/>
    <w:rsid w:val="00677ED3"/>
    <w:rsid w:val="0069719D"/>
    <w:rsid w:val="006A43E0"/>
    <w:rsid w:val="006E7B80"/>
    <w:rsid w:val="00703A9C"/>
    <w:rsid w:val="007105B8"/>
    <w:rsid w:val="00714815"/>
    <w:rsid w:val="00767F33"/>
    <w:rsid w:val="00792A37"/>
    <w:rsid w:val="00793451"/>
    <w:rsid w:val="007C3E74"/>
    <w:rsid w:val="007D0B8E"/>
    <w:rsid w:val="007E1AD4"/>
    <w:rsid w:val="007E56CE"/>
    <w:rsid w:val="008038B7"/>
    <w:rsid w:val="00840313"/>
    <w:rsid w:val="00841DA3"/>
    <w:rsid w:val="00853895"/>
    <w:rsid w:val="008A6C1B"/>
    <w:rsid w:val="008B680F"/>
    <w:rsid w:val="008D12BA"/>
    <w:rsid w:val="008E13D1"/>
    <w:rsid w:val="00903421"/>
    <w:rsid w:val="00924FDB"/>
    <w:rsid w:val="00925DEE"/>
    <w:rsid w:val="00926099"/>
    <w:rsid w:val="00933119"/>
    <w:rsid w:val="00934705"/>
    <w:rsid w:val="00951970"/>
    <w:rsid w:val="00960D7C"/>
    <w:rsid w:val="00961FDD"/>
    <w:rsid w:val="009829EF"/>
    <w:rsid w:val="009A5F00"/>
    <w:rsid w:val="009B6EFE"/>
    <w:rsid w:val="009C1BD6"/>
    <w:rsid w:val="009D1E34"/>
    <w:rsid w:val="009E4A07"/>
    <w:rsid w:val="00A040D7"/>
    <w:rsid w:val="00A27416"/>
    <w:rsid w:val="00A424E3"/>
    <w:rsid w:val="00A839BB"/>
    <w:rsid w:val="00A92835"/>
    <w:rsid w:val="00A94A38"/>
    <w:rsid w:val="00AE4E06"/>
    <w:rsid w:val="00AE661E"/>
    <w:rsid w:val="00B12AE5"/>
    <w:rsid w:val="00B14A73"/>
    <w:rsid w:val="00B270AF"/>
    <w:rsid w:val="00B51650"/>
    <w:rsid w:val="00B72069"/>
    <w:rsid w:val="00B72EFD"/>
    <w:rsid w:val="00B8297A"/>
    <w:rsid w:val="00BA3E14"/>
    <w:rsid w:val="00BD7381"/>
    <w:rsid w:val="00BF1F44"/>
    <w:rsid w:val="00C01347"/>
    <w:rsid w:val="00C03F1C"/>
    <w:rsid w:val="00C30E65"/>
    <w:rsid w:val="00CA5B70"/>
    <w:rsid w:val="00CB4D09"/>
    <w:rsid w:val="00CC2C47"/>
    <w:rsid w:val="00CC3C86"/>
    <w:rsid w:val="00CC48CC"/>
    <w:rsid w:val="00CE3F49"/>
    <w:rsid w:val="00CF6A4C"/>
    <w:rsid w:val="00D164A9"/>
    <w:rsid w:val="00D945CD"/>
    <w:rsid w:val="00DB0012"/>
    <w:rsid w:val="00DB3F68"/>
    <w:rsid w:val="00DD0FB6"/>
    <w:rsid w:val="00DD1725"/>
    <w:rsid w:val="00DD3A91"/>
    <w:rsid w:val="00E22805"/>
    <w:rsid w:val="00E277A5"/>
    <w:rsid w:val="00E403C9"/>
    <w:rsid w:val="00E403D8"/>
    <w:rsid w:val="00E51F0D"/>
    <w:rsid w:val="00E57F51"/>
    <w:rsid w:val="00E813B3"/>
    <w:rsid w:val="00E839E8"/>
    <w:rsid w:val="00ED0A63"/>
    <w:rsid w:val="00ED6C1C"/>
    <w:rsid w:val="00EE61FB"/>
    <w:rsid w:val="00F024D9"/>
    <w:rsid w:val="00F40244"/>
    <w:rsid w:val="00F516F0"/>
    <w:rsid w:val="00F53DE3"/>
    <w:rsid w:val="00F60FCD"/>
    <w:rsid w:val="00F8709B"/>
    <w:rsid w:val="00F8729E"/>
    <w:rsid w:val="00FA63C6"/>
    <w:rsid w:val="00FA70BC"/>
    <w:rsid w:val="00FC498C"/>
    <w:rsid w:val="00FF5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DA6A3"/>
  <w15:chartTrackingRefBased/>
  <w15:docId w15:val="{B78DE0CD-6C0F-4D4B-9675-8BEE5DDB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B7"/>
    <w:pPr>
      <w:ind w:left="720"/>
      <w:contextualSpacing/>
    </w:pPr>
  </w:style>
  <w:style w:type="character" w:styleId="Hyperlink">
    <w:name w:val="Hyperlink"/>
    <w:basedOn w:val="DefaultParagraphFont"/>
    <w:uiPriority w:val="99"/>
    <w:unhideWhenUsed/>
    <w:rsid w:val="001F2DA4"/>
    <w:rPr>
      <w:color w:val="0563C1" w:themeColor="hyperlink"/>
      <w:u w:val="single"/>
    </w:rPr>
  </w:style>
  <w:style w:type="table" w:styleId="TableGrid">
    <w:name w:val="Table Grid"/>
    <w:basedOn w:val="TableNormal"/>
    <w:uiPriority w:val="39"/>
    <w:rsid w:val="00F02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40313"/>
    <w:rPr>
      <w:sz w:val="18"/>
      <w:szCs w:val="18"/>
    </w:rPr>
  </w:style>
  <w:style w:type="paragraph" w:styleId="CommentText">
    <w:name w:val="annotation text"/>
    <w:basedOn w:val="Normal"/>
    <w:link w:val="CommentTextChar"/>
    <w:uiPriority w:val="99"/>
    <w:semiHidden/>
    <w:unhideWhenUsed/>
    <w:rsid w:val="00840313"/>
    <w:pPr>
      <w:spacing w:line="240" w:lineRule="auto"/>
    </w:pPr>
    <w:rPr>
      <w:sz w:val="24"/>
      <w:szCs w:val="24"/>
    </w:rPr>
  </w:style>
  <w:style w:type="character" w:customStyle="1" w:styleId="CommentTextChar">
    <w:name w:val="Comment Text Char"/>
    <w:basedOn w:val="DefaultParagraphFont"/>
    <w:link w:val="CommentText"/>
    <w:uiPriority w:val="99"/>
    <w:semiHidden/>
    <w:rsid w:val="00840313"/>
    <w:rPr>
      <w:sz w:val="24"/>
      <w:szCs w:val="24"/>
    </w:rPr>
  </w:style>
  <w:style w:type="paragraph" w:styleId="CommentSubject">
    <w:name w:val="annotation subject"/>
    <w:basedOn w:val="CommentText"/>
    <w:next w:val="CommentText"/>
    <w:link w:val="CommentSubjectChar"/>
    <w:uiPriority w:val="99"/>
    <w:semiHidden/>
    <w:unhideWhenUsed/>
    <w:rsid w:val="00840313"/>
    <w:rPr>
      <w:b/>
      <w:bCs/>
      <w:sz w:val="20"/>
      <w:szCs w:val="20"/>
    </w:rPr>
  </w:style>
  <w:style w:type="character" w:customStyle="1" w:styleId="CommentSubjectChar">
    <w:name w:val="Comment Subject Char"/>
    <w:basedOn w:val="CommentTextChar"/>
    <w:link w:val="CommentSubject"/>
    <w:uiPriority w:val="99"/>
    <w:semiHidden/>
    <w:rsid w:val="00840313"/>
    <w:rPr>
      <w:b/>
      <w:bCs/>
      <w:sz w:val="20"/>
      <w:szCs w:val="20"/>
    </w:rPr>
  </w:style>
  <w:style w:type="paragraph" w:styleId="BalloonText">
    <w:name w:val="Balloon Text"/>
    <w:basedOn w:val="Normal"/>
    <w:link w:val="BalloonTextChar"/>
    <w:uiPriority w:val="99"/>
    <w:semiHidden/>
    <w:unhideWhenUsed/>
    <w:rsid w:val="008403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031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aliforniasolarstatistics.ca.gov/" TargetMode="External"/><Relationship Id="rId12" Type="http://schemas.openxmlformats.org/officeDocument/2006/relationships/hyperlink" Target="http://www.forbes.com/sites/jamesconca/2015/07/30/which-is-cheaper-rooftop-solar-or-utility-scale-solar/" TargetMode="External"/><Relationship Id="rId13" Type="http://schemas.openxmlformats.org/officeDocument/2006/relationships/hyperlink" Target="https://www.nswfarmers.org.au/__data/assets/pdf_file/0007/35854/Energy-Irrigation-Diesel-versus-electric-pumps.pdf" TargetMode="Externa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water.ca.gov/groundwater/docs/GWMP/SJ-8_MAGPI_GWMP_2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56A3D2-DFA0-EF4B-83D6-113199D45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1492</Words>
  <Characters>8508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Brendan Smith</cp:lastModifiedBy>
  <cp:revision>2</cp:revision>
  <dcterms:created xsi:type="dcterms:W3CDTF">2016-04-28T17:37:00Z</dcterms:created>
  <dcterms:modified xsi:type="dcterms:W3CDTF">2016-04-28T17:37:00Z</dcterms:modified>
</cp:coreProperties>
</file>